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6C0" w:rsidRPr="00955918" w:rsidRDefault="004266C0" w:rsidP="009B0D55">
      <w:pPr>
        <w:pStyle w:val="ListParagraph"/>
        <w:numPr>
          <w:ilvl w:val="0"/>
          <w:numId w:val="1"/>
        </w:numPr>
        <w:rPr>
          <w:szCs w:val="24"/>
        </w:rPr>
      </w:pPr>
      <w:r w:rsidRPr="00955918">
        <w:rPr>
          <w:szCs w:val="24"/>
        </w:rPr>
        <w:t xml:space="preserve">According to the video that we watched in lecture on </w:t>
      </w:r>
      <w:r w:rsidRPr="00955918">
        <w:rPr>
          <w:i/>
          <w:szCs w:val="24"/>
        </w:rPr>
        <w:t>Toxic Sludge is Good for You</w:t>
      </w:r>
      <w:r w:rsidRPr="00955918">
        <w:rPr>
          <w:szCs w:val="24"/>
        </w:rPr>
        <w:t>, which event in American history “put the PR profession on the map”?</w:t>
      </w:r>
    </w:p>
    <w:p w:rsidR="004266C0" w:rsidRPr="00955918" w:rsidRDefault="004266C0" w:rsidP="009B0D55">
      <w:pPr>
        <w:pStyle w:val="ListParagraph"/>
        <w:numPr>
          <w:ilvl w:val="1"/>
          <w:numId w:val="1"/>
        </w:numPr>
        <w:rPr>
          <w:szCs w:val="24"/>
        </w:rPr>
      </w:pPr>
      <w:r w:rsidRPr="00955918">
        <w:rPr>
          <w:szCs w:val="24"/>
        </w:rPr>
        <w:t xml:space="preserve">The </w:t>
      </w:r>
      <w:proofErr w:type="spellStart"/>
      <w:r w:rsidRPr="00955918">
        <w:rPr>
          <w:szCs w:val="24"/>
        </w:rPr>
        <w:t>Dreyfuss</w:t>
      </w:r>
      <w:proofErr w:type="spellEnd"/>
      <w:r w:rsidRPr="00955918">
        <w:rPr>
          <w:szCs w:val="24"/>
        </w:rPr>
        <w:t xml:space="preserve"> Affair </w:t>
      </w:r>
    </w:p>
    <w:p w:rsidR="004266C0" w:rsidRPr="00955918" w:rsidRDefault="004266C0" w:rsidP="009B0D55">
      <w:pPr>
        <w:pStyle w:val="ListParagraph"/>
        <w:numPr>
          <w:ilvl w:val="1"/>
          <w:numId w:val="1"/>
        </w:numPr>
        <w:rPr>
          <w:szCs w:val="24"/>
        </w:rPr>
      </w:pPr>
      <w:r>
        <w:rPr>
          <w:szCs w:val="24"/>
        </w:rPr>
        <w:t>World War I</w:t>
      </w:r>
    </w:p>
    <w:p w:rsidR="004266C0" w:rsidRPr="00955918" w:rsidRDefault="004266C0" w:rsidP="009B0D55">
      <w:pPr>
        <w:pStyle w:val="ListParagraph"/>
        <w:numPr>
          <w:ilvl w:val="1"/>
          <w:numId w:val="1"/>
        </w:numPr>
        <w:rPr>
          <w:szCs w:val="24"/>
        </w:rPr>
      </w:pPr>
      <w:r w:rsidRPr="00955918">
        <w:rPr>
          <w:szCs w:val="24"/>
        </w:rPr>
        <w:t>The Wilson Compromise</w:t>
      </w:r>
    </w:p>
    <w:p w:rsidR="004266C0" w:rsidRPr="00955918" w:rsidRDefault="004266C0" w:rsidP="009B0D55">
      <w:pPr>
        <w:pStyle w:val="ListParagraph"/>
        <w:numPr>
          <w:ilvl w:val="1"/>
          <w:numId w:val="1"/>
        </w:numPr>
        <w:rPr>
          <w:szCs w:val="24"/>
        </w:rPr>
      </w:pPr>
      <w:r w:rsidRPr="00955918">
        <w:rPr>
          <w:szCs w:val="24"/>
        </w:rPr>
        <w:t>Watergate</w:t>
      </w:r>
    </w:p>
    <w:p w:rsidR="004266C0" w:rsidRPr="00955918" w:rsidRDefault="004266C0" w:rsidP="009B0D55">
      <w:pPr>
        <w:pStyle w:val="ListParagraph"/>
        <w:numPr>
          <w:ilvl w:val="1"/>
          <w:numId w:val="1"/>
        </w:numPr>
        <w:rPr>
          <w:szCs w:val="24"/>
        </w:rPr>
      </w:pPr>
      <w:r w:rsidRPr="00955918">
        <w:rPr>
          <w:szCs w:val="24"/>
        </w:rPr>
        <w:t>The Roosevelt Note</w:t>
      </w:r>
    </w:p>
    <w:p w:rsidR="004266C0" w:rsidRDefault="004266C0"/>
    <w:p w:rsidR="00000000" w:rsidRDefault="004266C0">
      <w:pPr>
        <w:pStyle w:val="ListParagraph"/>
        <w:numPr>
          <w:ilvl w:val="0"/>
          <w:numId w:val="1"/>
        </w:numPr>
        <w:rPr>
          <w:szCs w:val="24"/>
        </w:rPr>
      </w:pPr>
      <w:r w:rsidRPr="00955918">
        <w:rPr>
          <w:szCs w:val="24"/>
        </w:rPr>
        <w:t>What has driven the rise in sales for the pharmaceutical industry since 1996?</w:t>
      </w:r>
    </w:p>
    <w:p w:rsidR="00000000" w:rsidRDefault="004266C0">
      <w:pPr>
        <w:pStyle w:val="ListParagraph"/>
        <w:numPr>
          <w:ilvl w:val="0"/>
          <w:numId w:val="12"/>
        </w:numPr>
        <w:rPr>
          <w:szCs w:val="24"/>
        </w:rPr>
        <w:pPrChange w:id="0" w:author="Lorin Brooke Friley" w:date="2013-09-20T12:45:00Z">
          <w:pPr>
            <w:pStyle w:val="ListParagraph"/>
            <w:numPr>
              <w:ilvl w:val="1"/>
              <w:numId w:val="7"/>
            </w:numPr>
            <w:ind w:left="1440" w:hanging="360"/>
          </w:pPr>
        </w:pPrChange>
      </w:pPr>
      <w:r w:rsidRPr="00955918">
        <w:rPr>
          <w:szCs w:val="24"/>
        </w:rPr>
        <w:t>Advertising prescription drugs to doctors and pharmacists in a more simplistic way.</w:t>
      </w:r>
    </w:p>
    <w:p w:rsidR="00000000" w:rsidRDefault="004266C0">
      <w:pPr>
        <w:pStyle w:val="ListParagraph"/>
        <w:numPr>
          <w:ilvl w:val="0"/>
          <w:numId w:val="12"/>
        </w:numPr>
        <w:rPr>
          <w:szCs w:val="24"/>
        </w:rPr>
        <w:pPrChange w:id="1" w:author="Lorin Brooke Friley" w:date="2013-09-20T12:45:00Z">
          <w:pPr>
            <w:pStyle w:val="ListParagraph"/>
            <w:numPr>
              <w:ilvl w:val="1"/>
              <w:numId w:val="7"/>
            </w:numPr>
            <w:ind w:left="1440" w:hanging="360"/>
          </w:pPr>
        </w:pPrChange>
      </w:pPr>
      <w:r w:rsidRPr="00955918">
        <w:rPr>
          <w:szCs w:val="24"/>
        </w:rPr>
        <w:t>Permission from the FCC to include puppies and children in pharmaceutical advertisements.</w:t>
      </w:r>
    </w:p>
    <w:p w:rsidR="00000000" w:rsidRDefault="004266C0">
      <w:pPr>
        <w:pStyle w:val="ListParagraph"/>
        <w:numPr>
          <w:ilvl w:val="0"/>
          <w:numId w:val="12"/>
        </w:numPr>
        <w:rPr>
          <w:szCs w:val="24"/>
        </w:rPr>
        <w:pPrChange w:id="2" w:author="Lorin Brooke Friley" w:date="2013-09-20T12:45:00Z">
          <w:pPr>
            <w:pStyle w:val="ListParagraph"/>
            <w:numPr>
              <w:ilvl w:val="1"/>
              <w:numId w:val="7"/>
            </w:numPr>
            <w:ind w:left="1440" w:hanging="360"/>
          </w:pPr>
        </w:pPrChange>
      </w:pPr>
      <w:r w:rsidRPr="00955918">
        <w:rPr>
          <w:szCs w:val="24"/>
        </w:rPr>
        <w:t>Endorsement from doctors and nurses for different prescription drugs.</w:t>
      </w:r>
    </w:p>
    <w:p w:rsidR="00000000" w:rsidRDefault="004266C0">
      <w:pPr>
        <w:pStyle w:val="ListParagraph"/>
        <w:numPr>
          <w:ilvl w:val="0"/>
          <w:numId w:val="12"/>
        </w:numPr>
        <w:rPr>
          <w:szCs w:val="24"/>
        </w:rPr>
        <w:pPrChange w:id="3" w:author="Lorin Brooke Friley" w:date="2013-09-20T12:45:00Z">
          <w:pPr>
            <w:pStyle w:val="ListParagraph"/>
            <w:numPr>
              <w:ilvl w:val="1"/>
              <w:numId w:val="7"/>
            </w:numPr>
            <w:ind w:left="1440" w:hanging="360"/>
          </w:pPr>
        </w:pPrChange>
      </w:pPr>
      <w:r w:rsidRPr="00955918">
        <w:rPr>
          <w:szCs w:val="24"/>
        </w:rPr>
        <w:t>Advertisements that make direct appeals to consumers to ask their doctors for specific drugs.</w:t>
      </w:r>
    </w:p>
    <w:p w:rsidR="00000000" w:rsidRDefault="004266C0">
      <w:pPr>
        <w:pStyle w:val="ListParagraph"/>
        <w:numPr>
          <w:ilvl w:val="0"/>
          <w:numId w:val="12"/>
        </w:numPr>
        <w:rPr>
          <w:szCs w:val="24"/>
        </w:rPr>
        <w:pPrChange w:id="4" w:author="Lorin Brooke Friley" w:date="2013-09-20T12:45:00Z">
          <w:pPr>
            <w:pStyle w:val="ListParagraph"/>
            <w:numPr>
              <w:ilvl w:val="1"/>
              <w:numId w:val="7"/>
            </w:numPr>
            <w:ind w:left="1440" w:hanging="360"/>
          </w:pPr>
        </w:pPrChange>
      </w:pPr>
      <w:r w:rsidRPr="00955918">
        <w:rPr>
          <w:szCs w:val="24"/>
        </w:rPr>
        <w:t>All of the above</w:t>
      </w:r>
    </w:p>
    <w:p w:rsidR="004266C0" w:rsidRDefault="004266C0"/>
    <w:p w:rsidR="00000000" w:rsidRDefault="004266C0">
      <w:pPr>
        <w:pStyle w:val="ListParagraph"/>
        <w:numPr>
          <w:ilvl w:val="0"/>
          <w:numId w:val="1"/>
        </w:numPr>
        <w:spacing w:after="160" w:line="259" w:lineRule="auto"/>
        <w:rPr>
          <w:rFonts w:cs="Times New Roman"/>
          <w:szCs w:val="24"/>
        </w:rPr>
        <w:pPrChange w:id="5" w:author="Lorin Brooke Friley" w:date="2013-09-20T12:43:00Z">
          <w:pPr>
            <w:pStyle w:val="ListParagraph"/>
            <w:numPr>
              <w:numId w:val="14"/>
            </w:numPr>
            <w:spacing w:after="160" w:line="259" w:lineRule="auto"/>
            <w:ind w:left="1440" w:hanging="360"/>
          </w:pPr>
        </w:pPrChange>
      </w:pPr>
      <w:r>
        <w:rPr>
          <w:rFonts w:cs="Times New Roman"/>
          <w:szCs w:val="24"/>
        </w:rPr>
        <w:t xml:space="preserve">We watched a video in class </w:t>
      </w:r>
      <w:del w:id="6" w:author="Lorin Brooke Friley" w:date="2013-09-20T12:43:00Z">
        <w:r w:rsidDel="002041C9">
          <w:rPr>
            <w:rFonts w:cs="Times New Roman"/>
            <w:szCs w:val="24"/>
          </w:rPr>
          <w:delText xml:space="preserve">which </w:delText>
        </w:r>
      </w:del>
      <w:ins w:id="7" w:author="Lorin Brooke Friley" w:date="2013-09-20T12:43:00Z">
        <w:r w:rsidR="002041C9">
          <w:rPr>
            <w:rFonts w:cs="Times New Roman"/>
            <w:szCs w:val="24"/>
          </w:rPr>
          <w:t xml:space="preserve">that </w:t>
        </w:r>
      </w:ins>
      <w:r>
        <w:rPr>
          <w:rFonts w:cs="Times New Roman"/>
          <w:szCs w:val="24"/>
        </w:rPr>
        <w:t xml:space="preserve">discussed Jeremy Clarkson’s (from </w:t>
      </w:r>
      <w:r>
        <w:rPr>
          <w:rFonts w:cs="Times New Roman"/>
          <w:i/>
          <w:szCs w:val="24"/>
        </w:rPr>
        <w:t>Top Gear</w:t>
      </w:r>
      <w:r>
        <w:rPr>
          <w:rFonts w:cs="Times New Roman"/>
          <w:szCs w:val="24"/>
        </w:rPr>
        <w:t>) attitudes toward a car.</w:t>
      </w:r>
      <w:ins w:id="8" w:author="Lorin Brooke Friley" w:date="2013-09-20T12:43:00Z">
        <w:r w:rsidR="002041C9">
          <w:rPr>
            <w:rFonts w:cs="Times New Roman"/>
            <w:szCs w:val="24"/>
          </w:rPr>
          <w:t xml:space="preserve"> </w:t>
        </w:r>
      </w:ins>
      <w:del w:id="9" w:author="Lorin Brooke Friley" w:date="2013-09-20T12:43:00Z">
        <w:r w:rsidDel="002041C9">
          <w:rPr>
            <w:rFonts w:cs="Times New Roman"/>
            <w:szCs w:val="24"/>
          </w:rPr>
          <w:delText xml:space="preserve">  </w:delText>
        </w:r>
      </w:del>
      <w:r>
        <w:rPr>
          <w:rFonts w:cs="Times New Roman"/>
          <w:szCs w:val="24"/>
        </w:rPr>
        <w:t>The car was a…</w:t>
      </w:r>
    </w:p>
    <w:p w:rsidR="00000000" w:rsidRDefault="004266C0">
      <w:pPr>
        <w:pStyle w:val="ListParagraph"/>
        <w:numPr>
          <w:ilvl w:val="0"/>
          <w:numId w:val="13"/>
        </w:numPr>
        <w:spacing w:after="160" w:line="259" w:lineRule="auto"/>
        <w:rPr>
          <w:rFonts w:cs="Times New Roman"/>
          <w:szCs w:val="24"/>
        </w:rPr>
        <w:pPrChange w:id="10" w:author="Lorin Brooke Friley" w:date="2013-09-20T12:45:00Z">
          <w:pPr>
            <w:pStyle w:val="ListParagraph"/>
            <w:numPr>
              <w:ilvl w:val="1"/>
              <w:numId w:val="14"/>
            </w:numPr>
            <w:spacing w:after="160" w:line="259" w:lineRule="auto"/>
            <w:ind w:left="1440" w:hanging="360"/>
          </w:pPr>
        </w:pPrChange>
      </w:pPr>
      <w:r>
        <w:rPr>
          <w:rFonts w:cs="Times New Roman"/>
          <w:szCs w:val="24"/>
        </w:rPr>
        <w:t>Saturn Ion</w:t>
      </w:r>
    </w:p>
    <w:p w:rsidR="00000000" w:rsidRDefault="004266C0">
      <w:pPr>
        <w:pStyle w:val="ListParagraph"/>
        <w:numPr>
          <w:ilvl w:val="0"/>
          <w:numId w:val="13"/>
        </w:numPr>
        <w:spacing w:after="160" w:line="259" w:lineRule="auto"/>
        <w:rPr>
          <w:rFonts w:cs="Times New Roman"/>
          <w:szCs w:val="24"/>
        </w:rPr>
        <w:pPrChange w:id="11" w:author="Lorin Brooke Friley" w:date="2013-09-20T12:45:00Z">
          <w:pPr>
            <w:pStyle w:val="ListParagraph"/>
            <w:numPr>
              <w:ilvl w:val="1"/>
              <w:numId w:val="14"/>
            </w:numPr>
            <w:spacing w:after="160" w:line="259" w:lineRule="auto"/>
            <w:ind w:left="1440" w:hanging="360"/>
          </w:pPr>
        </w:pPrChange>
      </w:pPr>
      <w:r>
        <w:rPr>
          <w:rFonts w:cs="Times New Roman"/>
          <w:szCs w:val="24"/>
        </w:rPr>
        <w:t>Chevrolet Silverado</w:t>
      </w:r>
    </w:p>
    <w:p w:rsidR="00000000" w:rsidRDefault="004266C0">
      <w:pPr>
        <w:pStyle w:val="ListParagraph"/>
        <w:numPr>
          <w:ilvl w:val="0"/>
          <w:numId w:val="13"/>
        </w:numPr>
        <w:spacing w:after="160" w:line="259" w:lineRule="auto"/>
        <w:rPr>
          <w:rFonts w:cs="Times New Roman"/>
          <w:szCs w:val="24"/>
        </w:rPr>
        <w:pPrChange w:id="12" w:author="Lorin Brooke Friley" w:date="2013-09-20T12:45:00Z">
          <w:pPr>
            <w:pStyle w:val="ListParagraph"/>
            <w:numPr>
              <w:ilvl w:val="1"/>
              <w:numId w:val="14"/>
            </w:numPr>
            <w:spacing w:after="160" w:line="259" w:lineRule="auto"/>
            <w:ind w:left="1440" w:hanging="360"/>
          </w:pPr>
        </w:pPrChange>
      </w:pPr>
      <w:r>
        <w:rPr>
          <w:rFonts w:cs="Times New Roman"/>
          <w:szCs w:val="24"/>
        </w:rPr>
        <w:t>Ford Focus</w:t>
      </w:r>
    </w:p>
    <w:p w:rsidR="00000000" w:rsidRDefault="00166B37">
      <w:pPr>
        <w:pStyle w:val="ListParagraph"/>
        <w:numPr>
          <w:ilvl w:val="0"/>
          <w:numId w:val="13"/>
        </w:numPr>
        <w:spacing w:after="160" w:line="259" w:lineRule="auto"/>
        <w:rPr>
          <w:rFonts w:cs="Times New Roman"/>
          <w:szCs w:val="24"/>
          <w:rPrChange w:id="13" w:author="Lorin Brooke Friley" w:date="2013-09-20T12:57:00Z">
            <w:rPr>
              <w:rFonts w:cs="Times New Roman"/>
              <w:b/>
              <w:szCs w:val="24"/>
            </w:rPr>
          </w:rPrChange>
        </w:rPr>
        <w:pPrChange w:id="14" w:author="Lorin Brooke Friley" w:date="2013-09-20T12:45:00Z">
          <w:pPr>
            <w:pStyle w:val="ListParagraph"/>
            <w:numPr>
              <w:ilvl w:val="1"/>
              <w:numId w:val="14"/>
            </w:numPr>
            <w:spacing w:after="160" w:line="259" w:lineRule="auto"/>
            <w:ind w:left="1440" w:hanging="360"/>
          </w:pPr>
        </w:pPrChange>
      </w:pPr>
      <w:r w:rsidRPr="00166B37">
        <w:rPr>
          <w:rFonts w:cs="Times New Roman"/>
          <w:szCs w:val="24"/>
          <w:rPrChange w:id="15" w:author="Lorin Brooke Friley" w:date="2013-09-20T12:57:00Z">
            <w:rPr>
              <w:rFonts w:cs="Times New Roman"/>
              <w:b/>
              <w:szCs w:val="24"/>
            </w:rPr>
          </w:rPrChange>
        </w:rPr>
        <w:t xml:space="preserve">Toyota </w:t>
      </w:r>
      <w:proofErr w:type="spellStart"/>
      <w:r w:rsidRPr="00166B37">
        <w:rPr>
          <w:rFonts w:cs="Times New Roman"/>
          <w:szCs w:val="24"/>
          <w:rPrChange w:id="16" w:author="Lorin Brooke Friley" w:date="2013-09-20T12:57:00Z">
            <w:rPr>
              <w:rFonts w:cs="Times New Roman"/>
              <w:b/>
              <w:szCs w:val="24"/>
            </w:rPr>
          </w:rPrChange>
        </w:rPr>
        <w:t>Prius</w:t>
      </w:r>
      <w:proofErr w:type="spellEnd"/>
    </w:p>
    <w:p w:rsidR="004266C0" w:rsidRDefault="004266C0"/>
    <w:p w:rsidR="00000000" w:rsidRDefault="004266C0">
      <w:pPr>
        <w:pStyle w:val="ListParagraph"/>
        <w:numPr>
          <w:ilvl w:val="0"/>
          <w:numId w:val="1"/>
        </w:numPr>
        <w:spacing w:after="160" w:line="259" w:lineRule="auto"/>
        <w:rPr>
          <w:rFonts w:cs="Times New Roman"/>
          <w:szCs w:val="24"/>
        </w:rPr>
        <w:pPrChange w:id="17" w:author="Lorin Brooke Friley" w:date="2013-09-20T12:43:00Z">
          <w:pPr>
            <w:pStyle w:val="ListParagraph"/>
            <w:numPr>
              <w:numId w:val="15"/>
            </w:numPr>
            <w:spacing w:after="160" w:line="259" w:lineRule="auto"/>
            <w:ind w:left="1440" w:hanging="360"/>
          </w:pPr>
        </w:pPrChange>
      </w:pPr>
      <w:r>
        <w:rPr>
          <w:rFonts w:cs="Times New Roman"/>
          <w:szCs w:val="24"/>
        </w:rPr>
        <w:t xml:space="preserve">In class we watched a video, </w:t>
      </w:r>
      <w:r>
        <w:rPr>
          <w:rFonts w:cs="Times New Roman"/>
          <w:i/>
          <w:szCs w:val="24"/>
        </w:rPr>
        <w:t>Roots in Conflict</w:t>
      </w:r>
      <w:r>
        <w:rPr>
          <w:rFonts w:cs="Times New Roman"/>
          <w:szCs w:val="24"/>
        </w:rPr>
        <w:t xml:space="preserve">. This video highlighted </w:t>
      </w:r>
      <w:proofErr w:type="spellStart"/>
      <w:r>
        <w:rPr>
          <w:rFonts w:cs="Times New Roman"/>
          <w:szCs w:val="24"/>
        </w:rPr>
        <w:t>Bernays</w:t>
      </w:r>
      <w:proofErr w:type="spellEnd"/>
      <w:r>
        <w:rPr>
          <w:rFonts w:cs="Times New Roman"/>
          <w:szCs w:val="24"/>
        </w:rPr>
        <w:t xml:space="preserve">’ influence on mass-scale PR efforts. In what way was </w:t>
      </w:r>
      <w:proofErr w:type="spellStart"/>
      <w:r>
        <w:rPr>
          <w:rFonts w:cs="Times New Roman"/>
          <w:szCs w:val="24"/>
        </w:rPr>
        <w:t>Bernays</w:t>
      </w:r>
      <w:proofErr w:type="spellEnd"/>
      <w:r>
        <w:rPr>
          <w:rFonts w:cs="Times New Roman"/>
          <w:szCs w:val="24"/>
        </w:rPr>
        <w:t>’ smoking women campaign unique?</w:t>
      </w:r>
    </w:p>
    <w:p w:rsidR="00000000" w:rsidRDefault="004266C0">
      <w:pPr>
        <w:pStyle w:val="ListParagraph"/>
        <w:numPr>
          <w:ilvl w:val="1"/>
          <w:numId w:val="11"/>
        </w:numPr>
        <w:spacing w:after="160" w:line="259" w:lineRule="auto"/>
        <w:rPr>
          <w:rFonts w:cs="Times New Roman"/>
          <w:szCs w:val="24"/>
        </w:rPr>
        <w:pPrChange w:id="18" w:author="Lorin Brooke Friley" w:date="2013-09-20T12:45:00Z">
          <w:pPr>
            <w:pStyle w:val="ListParagraph"/>
            <w:numPr>
              <w:ilvl w:val="1"/>
              <w:numId w:val="15"/>
            </w:numPr>
            <w:spacing w:after="160" w:line="259" w:lineRule="auto"/>
            <w:ind w:left="1440" w:hanging="360"/>
          </w:pPr>
        </w:pPrChange>
      </w:pPr>
      <w:r>
        <w:rPr>
          <w:rFonts w:cs="Times New Roman"/>
          <w:szCs w:val="24"/>
        </w:rPr>
        <w:t>He used pictures of women in the advertisements.</w:t>
      </w:r>
    </w:p>
    <w:p w:rsidR="00000000" w:rsidRDefault="00166B37">
      <w:pPr>
        <w:pStyle w:val="ListParagraph"/>
        <w:numPr>
          <w:ilvl w:val="1"/>
          <w:numId w:val="11"/>
        </w:numPr>
        <w:spacing w:after="160" w:line="259" w:lineRule="auto"/>
        <w:rPr>
          <w:rFonts w:cs="Times New Roman"/>
          <w:szCs w:val="24"/>
          <w:rPrChange w:id="19" w:author="Lorin Brooke Friley" w:date="2013-09-20T12:57:00Z">
            <w:rPr>
              <w:rFonts w:cs="Times New Roman"/>
              <w:b/>
              <w:szCs w:val="24"/>
            </w:rPr>
          </w:rPrChange>
        </w:rPr>
        <w:pPrChange w:id="20" w:author="Lorin Brooke Friley" w:date="2013-09-20T12:45:00Z">
          <w:pPr>
            <w:pStyle w:val="ListParagraph"/>
            <w:numPr>
              <w:ilvl w:val="1"/>
              <w:numId w:val="15"/>
            </w:numPr>
            <w:spacing w:after="160" w:line="259" w:lineRule="auto"/>
            <w:ind w:left="1440" w:hanging="360"/>
          </w:pPr>
        </w:pPrChange>
      </w:pPr>
      <w:r w:rsidRPr="00166B37">
        <w:rPr>
          <w:rFonts w:cs="Times New Roman"/>
          <w:szCs w:val="24"/>
          <w:rPrChange w:id="21" w:author="Lorin Brooke Friley" w:date="2013-09-20T12:57:00Z">
            <w:rPr>
              <w:rFonts w:cs="Times New Roman"/>
              <w:b/>
              <w:szCs w:val="24"/>
            </w:rPr>
          </w:rPrChange>
        </w:rPr>
        <w:t>He made PR messages appear as though they were news stories.</w:t>
      </w:r>
    </w:p>
    <w:p w:rsidR="00000000" w:rsidRDefault="004266C0">
      <w:pPr>
        <w:pStyle w:val="ListParagraph"/>
        <w:numPr>
          <w:ilvl w:val="1"/>
          <w:numId w:val="11"/>
        </w:numPr>
        <w:spacing w:after="160" w:line="259" w:lineRule="auto"/>
        <w:rPr>
          <w:rFonts w:cs="Times New Roman"/>
          <w:szCs w:val="24"/>
        </w:rPr>
        <w:pPrChange w:id="22" w:author="Lorin Brooke Friley" w:date="2013-09-20T12:45:00Z">
          <w:pPr>
            <w:pStyle w:val="ListParagraph"/>
            <w:numPr>
              <w:ilvl w:val="1"/>
              <w:numId w:val="15"/>
            </w:numPr>
            <w:spacing w:after="160" w:line="259" w:lineRule="auto"/>
            <w:ind w:left="1440" w:hanging="360"/>
          </w:pPr>
        </w:pPrChange>
      </w:pPr>
      <w:r>
        <w:rPr>
          <w:rFonts w:cs="Times New Roman"/>
          <w:szCs w:val="24"/>
        </w:rPr>
        <w:t>He showed images of people smoking cigarettes.</w:t>
      </w:r>
    </w:p>
    <w:p w:rsidR="00000000" w:rsidRDefault="004266C0">
      <w:pPr>
        <w:pStyle w:val="ListParagraph"/>
        <w:numPr>
          <w:ilvl w:val="1"/>
          <w:numId w:val="11"/>
        </w:numPr>
        <w:spacing w:after="160" w:line="259" w:lineRule="auto"/>
        <w:rPr>
          <w:ins w:id="23" w:author="Susan Morgan" w:date="2013-09-20T13:15:00Z"/>
          <w:rFonts w:cs="Times New Roman"/>
          <w:szCs w:val="24"/>
        </w:rPr>
      </w:pPr>
      <w:r>
        <w:rPr>
          <w:rFonts w:cs="Times New Roman"/>
          <w:szCs w:val="24"/>
        </w:rPr>
        <w:t xml:space="preserve">He used propaganda to influence public opinion. </w:t>
      </w:r>
    </w:p>
    <w:p w:rsidR="00CC7F90" w:rsidRDefault="00CC7F90">
      <w:pPr>
        <w:pStyle w:val="ListParagraph"/>
        <w:numPr>
          <w:ilvl w:val="1"/>
          <w:numId w:val="11"/>
          <w:ins w:id="24" w:author="Susan Morgan" w:date="2013-09-20T13:15:00Z"/>
        </w:numPr>
        <w:spacing w:after="160" w:line="259" w:lineRule="auto"/>
        <w:rPr>
          <w:rFonts w:cs="Times New Roman"/>
          <w:szCs w:val="24"/>
        </w:rPr>
        <w:pPrChange w:id="25" w:author="Lorin Brooke Friley" w:date="2013-09-20T12:45:00Z">
          <w:pPr>
            <w:pStyle w:val="ListParagraph"/>
            <w:numPr>
              <w:ilvl w:val="1"/>
              <w:numId w:val="15"/>
            </w:numPr>
            <w:spacing w:after="160" w:line="259" w:lineRule="auto"/>
            <w:ind w:left="1440" w:hanging="360"/>
          </w:pPr>
        </w:pPrChange>
      </w:pPr>
      <w:proofErr w:type="spellStart"/>
      <w:ins w:id="26" w:author="Susan Morgan" w:date="2013-09-20T13:15:00Z">
        <w:r>
          <w:rPr>
            <w:rFonts w:cs="Times New Roman"/>
            <w:szCs w:val="24"/>
          </w:rPr>
          <w:t>Bernays</w:t>
        </w:r>
        <w:proofErr w:type="spellEnd"/>
        <w:r>
          <w:rPr>
            <w:rFonts w:cs="Times New Roman"/>
            <w:szCs w:val="24"/>
          </w:rPr>
          <w:t>’</w:t>
        </w:r>
        <w:r>
          <w:rPr>
            <w:rFonts w:cs="Times New Roman"/>
            <w:szCs w:val="24"/>
          </w:rPr>
          <w:t xml:space="preserve"> campaign wasn</w:t>
        </w:r>
        <w:r>
          <w:rPr>
            <w:rFonts w:cs="Times New Roman"/>
            <w:szCs w:val="24"/>
          </w:rPr>
          <w:t>’</w:t>
        </w:r>
        <w:r>
          <w:rPr>
            <w:rFonts w:cs="Times New Roman"/>
            <w:szCs w:val="24"/>
          </w:rPr>
          <w:t>t unique at all.  He copied other PR professionals.</w:t>
        </w:r>
      </w:ins>
    </w:p>
    <w:p w:rsidR="004266C0" w:rsidRDefault="004266C0"/>
    <w:p w:rsidR="00000000" w:rsidRDefault="004266C0">
      <w:pPr>
        <w:pStyle w:val="ListParagraph"/>
        <w:numPr>
          <w:ilvl w:val="0"/>
          <w:numId w:val="1"/>
        </w:numPr>
        <w:spacing w:after="160" w:line="259" w:lineRule="auto"/>
        <w:rPr>
          <w:rFonts w:cs="Times New Roman"/>
          <w:szCs w:val="24"/>
        </w:rPr>
        <w:pPrChange w:id="27" w:author="Lorin Brooke Friley" w:date="2013-09-20T12:43:00Z">
          <w:pPr>
            <w:pStyle w:val="ListParagraph"/>
            <w:numPr>
              <w:numId w:val="14"/>
            </w:numPr>
            <w:spacing w:after="160" w:line="259" w:lineRule="auto"/>
            <w:ind w:left="1440" w:hanging="360"/>
          </w:pPr>
        </w:pPrChange>
      </w:pPr>
      <w:r>
        <w:rPr>
          <w:rFonts w:cs="Times New Roman"/>
          <w:szCs w:val="24"/>
        </w:rPr>
        <w:t>In class we watched a Donald Duck propaganda cartoon. What was the purpose of the cartoon?</w:t>
      </w:r>
    </w:p>
    <w:p w:rsidR="00000000" w:rsidRDefault="004266C0">
      <w:pPr>
        <w:pStyle w:val="ListParagraph"/>
        <w:numPr>
          <w:ilvl w:val="0"/>
          <w:numId w:val="13"/>
        </w:numPr>
        <w:spacing w:after="160" w:line="259" w:lineRule="auto"/>
        <w:rPr>
          <w:rFonts w:cs="Times New Roman"/>
          <w:szCs w:val="24"/>
        </w:rPr>
        <w:pPrChange w:id="28" w:author="Lorin Brooke Friley" w:date="2013-09-20T12:45:00Z">
          <w:pPr>
            <w:pStyle w:val="ListParagraph"/>
            <w:numPr>
              <w:ilvl w:val="1"/>
              <w:numId w:val="14"/>
            </w:numPr>
            <w:spacing w:after="160" w:line="259" w:lineRule="auto"/>
            <w:ind w:left="1440" w:hanging="360"/>
          </w:pPr>
        </w:pPrChange>
      </w:pPr>
      <w:r>
        <w:rPr>
          <w:rFonts w:cs="Times New Roman"/>
          <w:szCs w:val="24"/>
        </w:rPr>
        <w:t>To encourage women to work in ammunition factories.</w:t>
      </w:r>
    </w:p>
    <w:p w:rsidR="00000000" w:rsidRDefault="004266C0">
      <w:pPr>
        <w:pStyle w:val="ListParagraph"/>
        <w:numPr>
          <w:ilvl w:val="0"/>
          <w:numId w:val="13"/>
        </w:numPr>
        <w:spacing w:after="160" w:line="259" w:lineRule="auto"/>
        <w:rPr>
          <w:rFonts w:cs="Times New Roman"/>
          <w:szCs w:val="24"/>
        </w:rPr>
        <w:pPrChange w:id="29" w:author="Lorin Brooke Friley" w:date="2013-09-20T12:45:00Z">
          <w:pPr>
            <w:pStyle w:val="ListParagraph"/>
            <w:numPr>
              <w:ilvl w:val="1"/>
              <w:numId w:val="14"/>
            </w:numPr>
            <w:spacing w:after="160" w:line="259" w:lineRule="auto"/>
            <w:ind w:left="1440" w:hanging="360"/>
          </w:pPr>
        </w:pPrChange>
      </w:pPr>
      <w:r>
        <w:rPr>
          <w:rFonts w:cs="Times New Roman"/>
          <w:szCs w:val="24"/>
        </w:rPr>
        <w:t>To urge Americans to reduce their use of electricity during wartime.</w:t>
      </w:r>
    </w:p>
    <w:p w:rsidR="00000000" w:rsidRDefault="00166B37">
      <w:pPr>
        <w:pStyle w:val="ListParagraph"/>
        <w:numPr>
          <w:ilvl w:val="0"/>
          <w:numId w:val="13"/>
        </w:numPr>
        <w:spacing w:after="160" w:line="259" w:lineRule="auto"/>
        <w:rPr>
          <w:rFonts w:cs="Times New Roman"/>
          <w:szCs w:val="24"/>
          <w:rPrChange w:id="30" w:author="Lorin Brooke Friley" w:date="2013-09-20T12:57:00Z">
            <w:rPr>
              <w:rFonts w:cs="Times New Roman"/>
              <w:b/>
              <w:szCs w:val="24"/>
            </w:rPr>
          </w:rPrChange>
        </w:rPr>
        <w:pPrChange w:id="31" w:author="Lorin Brooke Friley" w:date="2013-09-20T12:45:00Z">
          <w:pPr>
            <w:pStyle w:val="ListParagraph"/>
            <w:numPr>
              <w:ilvl w:val="1"/>
              <w:numId w:val="14"/>
            </w:numPr>
            <w:spacing w:after="160" w:line="259" w:lineRule="auto"/>
            <w:ind w:left="1440" w:hanging="360"/>
          </w:pPr>
        </w:pPrChange>
      </w:pPr>
      <w:r w:rsidRPr="00166B37">
        <w:rPr>
          <w:rFonts w:cs="Times New Roman"/>
          <w:szCs w:val="24"/>
          <w:rPrChange w:id="32" w:author="Lorin Brooke Friley" w:date="2013-09-20T12:57:00Z">
            <w:rPr>
              <w:rFonts w:cs="Times New Roman"/>
              <w:b/>
              <w:szCs w:val="24"/>
            </w:rPr>
          </w:rPrChange>
        </w:rPr>
        <w:t>To encourage Americans to pay their income taxes on time.</w:t>
      </w:r>
    </w:p>
    <w:p w:rsidR="00000000" w:rsidRDefault="004266C0">
      <w:pPr>
        <w:pStyle w:val="ListParagraph"/>
        <w:numPr>
          <w:ilvl w:val="0"/>
          <w:numId w:val="13"/>
        </w:numPr>
        <w:spacing w:after="160" w:line="259" w:lineRule="auto"/>
        <w:rPr>
          <w:rFonts w:cs="Times New Roman"/>
          <w:szCs w:val="24"/>
        </w:rPr>
        <w:pPrChange w:id="33" w:author="Lorin Brooke Friley" w:date="2013-09-20T12:45:00Z">
          <w:pPr>
            <w:pStyle w:val="ListParagraph"/>
            <w:numPr>
              <w:ilvl w:val="1"/>
              <w:numId w:val="14"/>
            </w:numPr>
            <w:spacing w:after="160" w:line="259" w:lineRule="auto"/>
            <w:ind w:left="1440" w:hanging="360"/>
          </w:pPr>
        </w:pPrChange>
      </w:pPr>
      <w:r>
        <w:rPr>
          <w:rFonts w:cs="Times New Roman"/>
          <w:szCs w:val="24"/>
        </w:rPr>
        <w:t>To discourage women from wearing stockings during wartime.</w:t>
      </w:r>
    </w:p>
    <w:p w:rsidR="004266C0" w:rsidRDefault="004266C0"/>
    <w:p w:rsidR="00000000" w:rsidRDefault="004266C0">
      <w:pPr>
        <w:pStyle w:val="ListParagraph"/>
        <w:numPr>
          <w:ilvl w:val="0"/>
          <w:numId w:val="1"/>
        </w:numPr>
        <w:rPr>
          <w:szCs w:val="24"/>
        </w:rPr>
        <w:pPrChange w:id="34" w:author="Lorin Brooke Friley" w:date="2013-09-20T12:43:00Z">
          <w:pPr>
            <w:pStyle w:val="ListParagraph"/>
            <w:numPr>
              <w:numId w:val="1"/>
            </w:numPr>
            <w:ind w:hanging="360"/>
          </w:pPr>
        </w:pPrChange>
      </w:pPr>
      <w:r w:rsidRPr="00955918">
        <w:rPr>
          <w:szCs w:val="24"/>
        </w:rPr>
        <w:t>In the context of the Theory of Reasoned Action, Dr. Morgan gave many examples of individuals’ beliefs, attitudes and behaviors related to organ donation.  These beliefs demonstrated that _________</w:t>
      </w:r>
    </w:p>
    <w:p w:rsidR="00000000" w:rsidRDefault="004266C0">
      <w:pPr>
        <w:pStyle w:val="ListParagraph"/>
        <w:numPr>
          <w:ilvl w:val="1"/>
          <w:numId w:val="14"/>
        </w:numPr>
        <w:rPr>
          <w:szCs w:val="24"/>
        </w:rPr>
        <w:pPrChange w:id="35" w:author="Lorin Brooke Friley" w:date="2013-09-20T12:45:00Z">
          <w:pPr>
            <w:pStyle w:val="ListParagraph"/>
            <w:numPr>
              <w:ilvl w:val="1"/>
              <w:numId w:val="9"/>
            </w:numPr>
            <w:ind w:left="1440" w:hanging="360"/>
          </w:pPr>
        </w:pPrChange>
      </w:pPr>
      <w:r w:rsidRPr="00955918">
        <w:rPr>
          <w:szCs w:val="24"/>
        </w:rPr>
        <w:t>Individuals are highly rational beings, so Theory of Reasoned Action can easily explain behavior.</w:t>
      </w:r>
    </w:p>
    <w:p w:rsidR="00000000" w:rsidRDefault="004266C0">
      <w:pPr>
        <w:pStyle w:val="ListParagraph"/>
        <w:numPr>
          <w:ilvl w:val="1"/>
          <w:numId w:val="14"/>
        </w:numPr>
        <w:rPr>
          <w:szCs w:val="24"/>
        </w:rPr>
        <w:pPrChange w:id="36" w:author="Lorin Brooke Friley" w:date="2013-09-20T12:45:00Z">
          <w:pPr>
            <w:pStyle w:val="ListParagraph"/>
            <w:numPr>
              <w:ilvl w:val="1"/>
              <w:numId w:val="9"/>
            </w:numPr>
            <w:ind w:left="1440" w:hanging="360"/>
          </w:pPr>
        </w:pPrChange>
      </w:pPr>
      <w:r w:rsidRPr="00955918">
        <w:rPr>
          <w:szCs w:val="24"/>
        </w:rPr>
        <w:t>Individuals in general are high self-monitors, so they are very likely to be organ donors if their friends are.</w:t>
      </w:r>
    </w:p>
    <w:p w:rsidR="00000000" w:rsidRDefault="004266C0">
      <w:pPr>
        <w:pStyle w:val="ListParagraph"/>
        <w:numPr>
          <w:ilvl w:val="1"/>
          <w:numId w:val="14"/>
        </w:numPr>
        <w:rPr>
          <w:szCs w:val="24"/>
        </w:rPr>
        <w:pPrChange w:id="37" w:author="Lorin Brooke Friley" w:date="2013-09-20T12:45:00Z">
          <w:pPr>
            <w:pStyle w:val="ListParagraph"/>
            <w:numPr>
              <w:ilvl w:val="1"/>
              <w:numId w:val="9"/>
            </w:numPr>
            <w:ind w:left="1440" w:hanging="360"/>
          </w:pPr>
        </w:pPrChange>
      </w:pPr>
      <w:r w:rsidRPr="00955918">
        <w:rPr>
          <w:szCs w:val="24"/>
        </w:rPr>
        <w:t>The Theory of Reasoned Action explains why the number of organ donors exceeds the need for organ transplants.</w:t>
      </w:r>
    </w:p>
    <w:p w:rsidR="00000000" w:rsidRDefault="004266C0">
      <w:pPr>
        <w:pStyle w:val="ListParagraph"/>
        <w:numPr>
          <w:ilvl w:val="1"/>
          <w:numId w:val="14"/>
        </w:numPr>
        <w:rPr>
          <w:szCs w:val="24"/>
        </w:rPr>
        <w:pPrChange w:id="38" w:author="Lorin Brooke Friley" w:date="2013-09-20T12:45:00Z">
          <w:pPr>
            <w:pStyle w:val="ListParagraph"/>
            <w:numPr>
              <w:ilvl w:val="1"/>
              <w:numId w:val="9"/>
            </w:numPr>
            <w:ind w:left="1440" w:hanging="360"/>
          </w:pPr>
        </w:pPrChange>
      </w:pPr>
      <w:r w:rsidRPr="00955918">
        <w:rPr>
          <w:szCs w:val="24"/>
        </w:rPr>
        <w:t>The Theory of Reasoned Action does not account for non-rational beliefs, such as the “ick factor” and the “jinx factor.”</w:t>
      </w:r>
    </w:p>
    <w:p w:rsidR="00000000" w:rsidRDefault="004266C0">
      <w:pPr>
        <w:pStyle w:val="ListParagraph"/>
        <w:numPr>
          <w:ilvl w:val="1"/>
          <w:numId w:val="14"/>
        </w:numPr>
        <w:rPr>
          <w:szCs w:val="24"/>
        </w:rPr>
        <w:pPrChange w:id="39" w:author="Lorin Brooke Friley" w:date="2013-09-20T12:45:00Z">
          <w:pPr>
            <w:pStyle w:val="ListParagraph"/>
            <w:numPr>
              <w:ilvl w:val="1"/>
              <w:numId w:val="9"/>
            </w:numPr>
            <w:ind w:left="1440" w:hanging="360"/>
          </w:pPr>
        </w:pPrChange>
      </w:pPr>
      <w:r w:rsidRPr="00955918">
        <w:rPr>
          <w:szCs w:val="24"/>
        </w:rPr>
        <w:t xml:space="preserve">The Theory of Reasoned Action is not really used to guide research because it is so flawed. </w:t>
      </w:r>
    </w:p>
    <w:p w:rsidR="004266C0" w:rsidRDefault="004266C0"/>
    <w:p w:rsidR="00000000" w:rsidRDefault="004266C0">
      <w:pPr>
        <w:pStyle w:val="ListParagraph"/>
        <w:numPr>
          <w:ilvl w:val="0"/>
          <w:numId w:val="1"/>
        </w:numPr>
        <w:pPrChange w:id="40" w:author="Lorin Brooke Friley" w:date="2013-09-20T12:45:00Z">
          <w:pPr>
            <w:pStyle w:val="ListParagraph"/>
            <w:numPr>
              <w:numId w:val="18"/>
            </w:numPr>
            <w:ind w:left="1440" w:hanging="360"/>
          </w:pPr>
        </w:pPrChange>
      </w:pPr>
      <w:r w:rsidRPr="00955918">
        <w:t>Which of the following is true about the Theory of Reasoned Action?</w:t>
      </w:r>
    </w:p>
    <w:p w:rsidR="00000000" w:rsidRDefault="004266C0">
      <w:pPr>
        <w:pStyle w:val="ListParagraph"/>
        <w:numPr>
          <w:ilvl w:val="1"/>
          <w:numId w:val="15"/>
        </w:numPr>
        <w:pPrChange w:id="41" w:author="Lorin Brooke Friley" w:date="2013-09-20T12:45:00Z">
          <w:pPr>
            <w:pStyle w:val="ListParagraph"/>
            <w:numPr>
              <w:ilvl w:val="1"/>
              <w:numId w:val="18"/>
            </w:numPr>
            <w:ind w:left="1440" w:hanging="360"/>
          </w:pPr>
        </w:pPrChange>
      </w:pPr>
      <w:r w:rsidRPr="00955918">
        <w:t>It accounts for non-rational motivations for behavior or the barriers people have to overcome</w:t>
      </w:r>
      <w:ins w:id="42" w:author="Lorin Brooke Friley" w:date="2013-09-20T12:52:00Z">
        <w:r w:rsidR="002041C9">
          <w:t>.</w:t>
        </w:r>
      </w:ins>
    </w:p>
    <w:p w:rsidR="00000000" w:rsidRDefault="004266C0">
      <w:pPr>
        <w:pStyle w:val="ListParagraph"/>
        <w:numPr>
          <w:ilvl w:val="1"/>
          <w:numId w:val="15"/>
        </w:numPr>
        <w:pPrChange w:id="43" w:author="Lorin Brooke Friley" w:date="2013-09-20T12:45:00Z">
          <w:pPr>
            <w:pStyle w:val="ListParagraph"/>
            <w:numPr>
              <w:ilvl w:val="1"/>
              <w:numId w:val="18"/>
            </w:numPr>
            <w:ind w:left="1440" w:hanging="360"/>
          </w:pPr>
        </w:pPrChange>
      </w:pPr>
      <w:r w:rsidRPr="00955918">
        <w:t>It is most successful in predicting intention when people have performed the same (or related) behavior in the past</w:t>
      </w:r>
      <w:ins w:id="44" w:author="Lorin Brooke Friley" w:date="2013-09-20T12:52:00Z">
        <w:r w:rsidR="002041C9">
          <w:t>.</w:t>
        </w:r>
      </w:ins>
    </w:p>
    <w:p w:rsidR="00000000" w:rsidRDefault="004266C0">
      <w:pPr>
        <w:pStyle w:val="ListParagraph"/>
        <w:numPr>
          <w:ilvl w:val="1"/>
          <w:numId w:val="15"/>
        </w:numPr>
        <w:pPrChange w:id="45" w:author="Lorin Brooke Friley" w:date="2013-09-20T12:45:00Z">
          <w:pPr>
            <w:pStyle w:val="ListParagraph"/>
            <w:numPr>
              <w:ilvl w:val="1"/>
              <w:numId w:val="18"/>
            </w:numPr>
            <w:ind w:left="1440" w:hanging="360"/>
          </w:pPr>
        </w:pPrChange>
      </w:pPr>
      <w:r w:rsidRPr="00955918">
        <w:t>The Social Norms component is a good predictor on its own</w:t>
      </w:r>
      <w:ins w:id="46" w:author="Lorin Brooke Friley" w:date="2013-09-20T12:52:00Z">
        <w:r w:rsidR="002041C9">
          <w:t>.</w:t>
        </w:r>
      </w:ins>
    </w:p>
    <w:p w:rsidR="00000000" w:rsidRDefault="004266C0">
      <w:pPr>
        <w:pStyle w:val="ListParagraph"/>
        <w:numPr>
          <w:ilvl w:val="1"/>
          <w:numId w:val="15"/>
        </w:numPr>
        <w:pPrChange w:id="47" w:author="Lorin Brooke Friley" w:date="2013-09-20T12:45:00Z">
          <w:pPr>
            <w:pStyle w:val="ListParagraph"/>
            <w:numPr>
              <w:ilvl w:val="1"/>
              <w:numId w:val="18"/>
            </w:numPr>
            <w:ind w:left="1440" w:hanging="360"/>
          </w:pPr>
        </w:pPrChange>
      </w:pPr>
      <w:r w:rsidRPr="00955918">
        <w:t>It is applicable to people from varying cultural backgrounds</w:t>
      </w:r>
      <w:ins w:id="48" w:author="Lorin Brooke Friley" w:date="2013-09-20T12:52:00Z">
        <w:r w:rsidR="002041C9">
          <w:t>.</w:t>
        </w:r>
      </w:ins>
    </w:p>
    <w:p w:rsidR="00000000" w:rsidRDefault="004266C0">
      <w:pPr>
        <w:pStyle w:val="ListParagraph"/>
        <w:numPr>
          <w:ilvl w:val="1"/>
          <w:numId w:val="15"/>
        </w:numPr>
        <w:pPrChange w:id="49" w:author="Lorin Brooke Friley" w:date="2013-09-20T12:45:00Z">
          <w:pPr>
            <w:pStyle w:val="ListParagraph"/>
            <w:numPr>
              <w:ilvl w:val="1"/>
              <w:numId w:val="18"/>
            </w:numPr>
            <w:ind w:left="1440" w:hanging="360"/>
          </w:pPr>
        </w:pPrChange>
      </w:pPr>
      <w:r w:rsidRPr="00955918">
        <w:t xml:space="preserve">It should only be used for communication through social media (such as </w:t>
      </w:r>
      <w:ins w:id="50" w:author="Lorin Brooke Friley" w:date="2013-09-20T12:51:00Z">
        <w:r w:rsidR="002041C9">
          <w:t>F</w:t>
        </w:r>
      </w:ins>
      <w:del w:id="51" w:author="Lorin Brooke Friley" w:date="2013-09-20T12:51:00Z">
        <w:r w:rsidRPr="00955918" w:rsidDel="002041C9">
          <w:delText>f</w:delText>
        </w:r>
      </w:del>
      <w:r w:rsidRPr="00955918">
        <w:t>acebook)</w:t>
      </w:r>
      <w:ins w:id="52" w:author="Lorin Brooke Friley" w:date="2013-09-20T12:52:00Z">
        <w:r w:rsidR="002041C9">
          <w:t>.</w:t>
        </w:r>
      </w:ins>
    </w:p>
    <w:p w:rsidR="004266C0" w:rsidRPr="00955918" w:rsidRDefault="004266C0" w:rsidP="00915044">
      <w:pPr>
        <w:pStyle w:val="ListParagraph"/>
        <w:rPr>
          <w:szCs w:val="24"/>
        </w:rPr>
      </w:pPr>
    </w:p>
    <w:p w:rsidR="00000000" w:rsidRDefault="004266C0">
      <w:pPr>
        <w:pStyle w:val="ListParagraph"/>
        <w:numPr>
          <w:ilvl w:val="0"/>
          <w:numId w:val="1"/>
        </w:numPr>
        <w:rPr>
          <w:rFonts w:cs="Times New Roman"/>
          <w:szCs w:val="24"/>
        </w:rPr>
        <w:pPrChange w:id="53" w:author="Lorin Brooke Friley" w:date="2013-09-20T12:45:00Z">
          <w:pPr>
            <w:pStyle w:val="ListParagraph"/>
            <w:numPr>
              <w:numId w:val="19"/>
            </w:numPr>
            <w:ind w:left="1440" w:hanging="360"/>
          </w:pPr>
        </w:pPrChange>
      </w:pPr>
      <w:r w:rsidRPr="00955918">
        <w:rPr>
          <w:rFonts w:cs="Times New Roman"/>
          <w:szCs w:val="24"/>
        </w:rPr>
        <w:t>According to the Theory of Reasoned Action, what determines subjective norms?</w:t>
      </w:r>
    </w:p>
    <w:p w:rsidR="00000000" w:rsidRDefault="002041C9">
      <w:pPr>
        <w:pStyle w:val="ListParagraph"/>
        <w:numPr>
          <w:ilvl w:val="1"/>
          <w:numId w:val="16"/>
        </w:numPr>
        <w:rPr>
          <w:rFonts w:cs="Times New Roman"/>
          <w:szCs w:val="24"/>
        </w:rPr>
        <w:pPrChange w:id="54" w:author="Lorin Brooke Friley" w:date="2013-09-20T12:46:00Z">
          <w:pPr>
            <w:pStyle w:val="ListParagraph"/>
            <w:numPr>
              <w:ilvl w:val="1"/>
              <w:numId w:val="19"/>
            </w:numPr>
            <w:ind w:left="1440" w:hanging="360"/>
          </w:pPr>
        </w:pPrChange>
      </w:pPr>
      <w:ins w:id="55" w:author="Lorin Brooke Friley" w:date="2013-09-20T12:51:00Z">
        <w:r>
          <w:rPr>
            <w:rFonts w:cs="Times New Roman"/>
            <w:szCs w:val="24"/>
          </w:rPr>
          <w:t>T</w:t>
        </w:r>
      </w:ins>
      <w:del w:id="56" w:author="Lorin Brooke Friley" w:date="2013-09-20T12:51:00Z">
        <w:r w:rsidR="004266C0" w:rsidRPr="00955918" w:rsidDel="002041C9">
          <w:rPr>
            <w:rFonts w:cs="Times New Roman"/>
            <w:szCs w:val="24"/>
          </w:rPr>
          <w:delText>t</w:delText>
        </w:r>
      </w:del>
      <w:r w:rsidR="004266C0" w:rsidRPr="00955918">
        <w:rPr>
          <w:rFonts w:cs="Times New Roman"/>
          <w:szCs w:val="24"/>
        </w:rPr>
        <w:t>he combination of your evaluation of the behavior</w:t>
      </w:r>
      <w:r w:rsidR="004266C0">
        <w:rPr>
          <w:rFonts w:cs="Times New Roman"/>
          <w:szCs w:val="24"/>
        </w:rPr>
        <w:t xml:space="preserve"> AND</w:t>
      </w:r>
      <w:r w:rsidR="004266C0" w:rsidRPr="00955918">
        <w:rPr>
          <w:rFonts w:cs="Times New Roman"/>
          <w:szCs w:val="24"/>
        </w:rPr>
        <w:t xml:space="preserve"> others’ evaluation of the behavior</w:t>
      </w:r>
      <w:ins w:id="57" w:author="Lorin Brooke Friley" w:date="2013-09-20T12:52:00Z">
        <w:r>
          <w:rPr>
            <w:rFonts w:cs="Times New Roman"/>
            <w:szCs w:val="24"/>
          </w:rPr>
          <w:t>.</w:t>
        </w:r>
      </w:ins>
    </w:p>
    <w:p w:rsidR="00000000" w:rsidRDefault="002041C9">
      <w:pPr>
        <w:pStyle w:val="ListParagraph"/>
        <w:numPr>
          <w:ilvl w:val="1"/>
          <w:numId w:val="16"/>
        </w:numPr>
        <w:rPr>
          <w:rFonts w:cs="Times New Roman"/>
          <w:szCs w:val="24"/>
        </w:rPr>
        <w:pPrChange w:id="58" w:author="Lorin Brooke Friley" w:date="2013-09-20T12:46:00Z">
          <w:pPr>
            <w:pStyle w:val="ListParagraph"/>
            <w:numPr>
              <w:ilvl w:val="1"/>
              <w:numId w:val="19"/>
            </w:numPr>
            <w:ind w:left="1440" w:hanging="360"/>
          </w:pPr>
        </w:pPrChange>
      </w:pPr>
      <w:ins w:id="59" w:author="Lorin Brooke Friley" w:date="2013-09-20T12:51:00Z">
        <w:r>
          <w:rPr>
            <w:rFonts w:cs="Times New Roman"/>
            <w:szCs w:val="24"/>
          </w:rPr>
          <w:t xml:space="preserve">A </w:t>
        </w:r>
      </w:ins>
      <w:del w:id="60" w:author="Lorin Brooke Friley" w:date="2013-09-20T12:51:00Z">
        <w:r w:rsidR="004266C0" w:rsidDel="002041C9">
          <w:rPr>
            <w:rFonts w:cs="Times New Roman"/>
            <w:szCs w:val="24"/>
          </w:rPr>
          <w:delText xml:space="preserve">a </w:delText>
        </w:r>
      </w:del>
      <w:r w:rsidR="004266C0">
        <w:rPr>
          <w:rFonts w:cs="Times New Roman"/>
          <w:szCs w:val="24"/>
        </w:rPr>
        <w:t xml:space="preserve">combination of </w:t>
      </w:r>
      <w:r w:rsidR="004266C0" w:rsidRPr="00955918">
        <w:rPr>
          <w:rFonts w:cs="Times New Roman"/>
          <w:szCs w:val="24"/>
        </w:rPr>
        <w:t>your beliefs about</w:t>
      </w:r>
      <w:r w:rsidR="004266C0">
        <w:rPr>
          <w:rFonts w:cs="Times New Roman"/>
          <w:szCs w:val="24"/>
        </w:rPr>
        <w:t xml:space="preserve"> the behavior AND</w:t>
      </w:r>
      <w:r w:rsidR="004266C0" w:rsidRPr="00955918">
        <w:rPr>
          <w:rFonts w:cs="Times New Roman"/>
          <w:szCs w:val="24"/>
        </w:rPr>
        <w:t xml:space="preserve"> your evaluation of the behavior</w:t>
      </w:r>
      <w:ins w:id="61" w:author="Lorin Brooke Friley" w:date="2013-09-20T12:52:00Z">
        <w:r>
          <w:rPr>
            <w:rFonts w:cs="Times New Roman"/>
            <w:szCs w:val="24"/>
          </w:rPr>
          <w:t>.</w:t>
        </w:r>
      </w:ins>
    </w:p>
    <w:p w:rsidR="00000000" w:rsidRDefault="002041C9">
      <w:pPr>
        <w:pStyle w:val="ListParagraph"/>
        <w:numPr>
          <w:ilvl w:val="1"/>
          <w:numId w:val="16"/>
        </w:numPr>
        <w:rPr>
          <w:rFonts w:cs="Times New Roman"/>
          <w:szCs w:val="24"/>
        </w:rPr>
        <w:pPrChange w:id="62" w:author="Lorin Brooke Friley" w:date="2013-09-20T12:46:00Z">
          <w:pPr>
            <w:pStyle w:val="ListParagraph"/>
            <w:numPr>
              <w:ilvl w:val="1"/>
              <w:numId w:val="19"/>
            </w:numPr>
            <w:ind w:left="1440" w:hanging="360"/>
          </w:pPr>
        </w:pPrChange>
      </w:pPr>
      <w:ins w:id="63" w:author="Lorin Brooke Friley" w:date="2013-09-20T12:51:00Z">
        <w:r>
          <w:rPr>
            <w:rFonts w:cs="Times New Roman"/>
            <w:szCs w:val="24"/>
          </w:rPr>
          <w:t>A</w:t>
        </w:r>
      </w:ins>
      <w:del w:id="64" w:author="Lorin Brooke Friley" w:date="2013-09-20T12:51:00Z">
        <w:r w:rsidR="004266C0" w:rsidDel="002041C9">
          <w:rPr>
            <w:rFonts w:cs="Times New Roman"/>
            <w:szCs w:val="24"/>
          </w:rPr>
          <w:delText>a</w:delText>
        </w:r>
      </w:del>
      <w:r w:rsidR="004266C0">
        <w:rPr>
          <w:rFonts w:cs="Times New Roman"/>
          <w:szCs w:val="24"/>
        </w:rPr>
        <w:t xml:space="preserve"> combination of your </w:t>
      </w:r>
      <w:r w:rsidR="004266C0" w:rsidRPr="00955918">
        <w:rPr>
          <w:rFonts w:cs="Times New Roman"/>
          <w:szCs w:val="24"/>
        </w:rPr>
        <w:t xml:space="preserve">motivation to comply </w:t>
      </w:r>
      <w:r w:rsidR="004266C0">
        <w:rPr>
          <w:rFonts w:cs="Times New Roman"/>
          <w:szCs w:val="24"/>
        </w:rPr>
        <w:t>with the wishes of important others AND</w:t>
      </w:r>
      <w:r w:rsidR="004266C0" w:rsidRPr="00955918">
        <w:rPr>
          <w:rFonts w:cs="Times New Roman"/>
          <w:szCs w:val="24"/>
        </w:rPr>
        <w:t xml:space="preserve"> your beliefs about the behavior</w:t>
      </w:r>
      <w:ins w:id="65" w:author="Lorin Brooke Friley" w:date="2013-09-20T12:52:00Z">
        <w:r>
          <w:rPr>
            <w:rFonts w:cs="Times New Roman"/>
            <w:szCs w:val="24"/>
          </w:rPr>
          <w:t>.</w:t>
        </w:r>
      </w:ins>
    </w:p>
    <w:p w:rsidR="00000000" w:rsidRDefault="002041C9">
      <w:pPr>
        <w:pStyle w:val="ListParagraph"/>
        <w:numPr>
          <w:ilvl w:val="1"/>
          <w:numId w:val="16"/>
        </w:numPr>
        <w:rPr>
          <w:ins w:id="66" w:author="Susan Morgan" w:date="2013-09-20T13:15:00Z"/>
          <w:rFonts w:cs="Times New Roman"/>
          <w:szCs w:val="24"/>
        </w:rPr>
      </w:pPr>
      <w:ins w:id="67" w:author="Lorin Brooke Friley" w:date="2013-09-20T12:51:00Z">
        <w:r>
          <w:rPr>
            <w:rFonts w:cs="Times New Roman"/>
            <w:szCs w:val="24"/>
          </w:rPr>
          <w:t>A</w:t>
        </w:r>
      </w:ins>
      <w:del w:id="68" w:author="Lorin Brooke Friley" w:date="2013-09-20T12:51:00Z">
        <w:r w:rsidR="004266C0" w:rsidDel="002041C9">
          <w:rPr>
            <w:rFonts w:cs="Times New Roman"/>
            <w:szCs w:val="24"/>
          </w:rPr>
          <w:delText>a</w:delText>
        </w:r>
      </w:del>
      <w:r w:rsidR="004266C0">
        <w:rPr>
          <w:rFonts w:cs="Times New Roman"/>
          <w:szCs w:val="24"/>
        </w:rPr>
        <w:t xml:space="preserve"> combination of what people who are important to you think about what you should do AND</w:t>
      </w:r>
      <w:r w:rsidR="004266C0" w:rsidRPr="00955918">
        <w:rPr>
          <w:rFonts w:cs="Times New Roman"/>
          <w:szCs w:val="24"/>
        </w:rPr>
        <w:t xml:space="preserve"> your motivation to comply</w:t>
      </w:r>
      <w:r w:rsidR="004266C0">
        <w:rPr>
          <w:rFonts w:cs="Times New Roman"/>
          <w:szCs w:val="24"/>
        </w:rPr>
        <w:t xml:space="preserve"> with their wishes</w:t>
      </w:r>
      <w:ins w:id="69" w:author="Lorin Brooke Friley" w:date="2013-09-20T12:52:00Z">
        <w:r>
          <w:rPr>
            <w:rFonts w:cs="Times New Roman"/>
            <w:szCs w:val="24"/>
          </w:rPr>
          <w:t>.</w:t>
        </w:r>
      </w:ins>
    </w:p>
    <w:p w:rsidR="00CC7F90" w:rsidRDefault="00CC7F90">
      <w:pPr>
        <w:pStyle w:val="ListParagraph"/>
        <w:numPr>
          <w:ilvl w:val="1"/>
          <w:numId w:val="16"/>
          <w:ins w:id="70" w:author="Susan Morgan" w:date="2013-09-20T13:15:00Z"/>
        </w:numPr>
        <w:rPr>
          <w:rFonts w:cs="Times New Roman"/>
          <w:szCs w:val="24"/>
        </w:rPr>
        <w:pPrChange w:id="71" w:author="Lorin Brooke Friley" w:date="2013-09-20T12:46:00Z">
          <w:pPr>
            <w:pStyle w:val="ListParagraph"/>
            <w:numPr>
              <w:ilvl w:val="1"/>
              <w:numId w:val="19"/>
            </w:numPr>
            <w:ind w:left="1440" w:hanging="360"/>
          </w:pPr>
        </w:pPrChange>
      </w:pPr>
      <w:ins w:id="72" w:author="Susan Morgan" w:date="2013-09-20T13:15:00Z">
        <w:r>
          <w:rPr>
            <w:rFonts w:cs="Times New Roman"/>
            <w:szCs w:val="24"/>
          </w:rPr>
          <w:t xml:space="preserve">None of the above </w:t>
        </w:r>
        <w:proofErr w:type="gramStart"/>
        <w:r>
          <w:rPr>
            <w:rFonts w:cs="Times New Roman"/>
            <w:szCs w:val="24"/>
          </w:rPr>
          <w:t>are</w:t>
        </w:r>
        <w:proofErr w:type="gramEnd"/>
        <w:r>
          <w:rPr>
            <w:rFonts w:cs="Times New Roman"/>
            <w:szCs w:val="24"/>
          </w:rPr>
          <w:t xml:space="preserve"> correct.</w:t>
        </w:r>
      </w:ins>
    </w:p>
    <w:p w:rsidR="004266C0" w:rsidRPr="00955918" w:rsidRDefault="004266C0" w:rsidP="00915044">
      <w:pPr>
        <w:pStyle w:val="ListParagraph"/>
      </w:pPr>
    </w:p>
    <w:p w:rsidR="00000000" w:rsidRDefault="004266C0">
      <w:pPr>
        <w:pStyle w:val="ListParagraph"/>
        <w:numPr>
          <w:ilvl w:val="0"/>
          <w:numId w:val="1"/>
        </w:numPr>
        <w:rPr>
          <w:rFonts w:cs="Times New Roman"/>
          <w:szCs w:val="24"/>
        </w:rPr>
        <w:pPrChange w:id="73" w:author="Lorin Brooke Friley" w:date="2013-09-20T12:46:00Z">
          <w:pPr>
            <w:pStyle w:val="ListParagraph"/>
            <w:numPr>
              <w:numId w:val="3"/>
            </w:numPr>
            <w:ind w:hanging="360"/>
          </w:pPr>
        </w:pPrChange>
      </w:pPr>
      <w:r w:rsidRPr="00955918">
        <w:rPr>
          <w:rFonts w:cs="Times New Roman"/>
          <w:szCs w:val="24"/>
        </w:rPr>
        <w:t xml:space="preserve">Mary worked for the University Alumni Foundation, who </w:t>
      </w:r>
      <w:proofErr w:type="gramStart"/>
      <w:r w:rsidRPr="00955918">
        <w:rPr>
          <w:rFonts w:cs="Times New Roman"/>
          <w:szCs w:val="24"/>
        </w:rPr>
        <w:t>call</w:t>
      </w:r>
      <w:proofErr w:type="gramEnd"/>
      <w:r w:rsidRPr="00955918">
        <w:rPr>
          <w:rFonts w:cs="Times New Roman"/>
          <w:szCs w:val="24"/>
        </w:rPr>
        <w:t xml:space="preserve"> Alumni to ask for money for their scholarship program. After chatting with the Alumni for a minute, Mary always asked for a $200 donation. While Mary was usually unsuccessful at getting a $200 donation, she usually ended up getting a $20 - $50 donation from each call. Which strategy was Mary primarily using to get donations?</w:t>
      </w:r>
    </w:p>
    <w:p w:rsidR="00000000" w:rsidRDefault="004266C0">
      <w:pPr>
        <w:pStyle w:val="ListParagraph"/>
        <w:numPr>
          <w:ilvl w:val="1"/>
          <w:numId w:val="17"/>
        </w:numPr>
        <w:rPr>
          <w:rFonts w:cs="Times New Roman"/>
          <w:szCs w:val="24"/>
        </w:rPr>
        <w:pPrChange w:id="74" w:author="Lorin Brooke Friley" w:date="2013-09-20T12:46:00Z">
          <w:pPr>
            <w:pStyle w:val="ListParagraph"/>
            <w:numPr>
              <w:ilvl w:val="1"/>
              <w:numId w:val="3"/>
            </w:numPr>
            <w:ind w:left="1440" w:hanging="360"/>
          </w:pPr>
        </w:pPrChange>
      </w:pPr>
      <w:proofErr w:type="spellStart"/>
      <w:r w:rsidRPr="00955918">
        <w:rPr>
          <w:rFonts w:cs="Times New Roman"/>
          <w:szCs w:val="24"/>
        </w:rPr>
        <w:t>Pregiving</w:t>
      </w:r>
      <w:proofErr w:type="spellEnd"/>
      <w:r w:rsidRPr="00955918">
        <w:rPr>
          <w:rFonts w:cs="Times New Roman"/>
          <w:szCs w:val="24"/>
        </w:rPr>
        <w:t xml:space="preserve"> tactic</w:t>
      </w:r>
    </w:p>
    <w:p w:rsidR="00000000" w:rsidRDefault="004266C0">
      <w:pPr>
        <w:pStyle w:val="ListParagraph"/>
        <w:numPr>
          <w:ilvl w:val="1"/>
          <w:numId w:val="17"/>
        </w:numPr>
        <w:rPr>
          <w:rFonts w:cs="Times New Roman"/>
          <w:szCs w:val="24"/>
        </w:rPr>
        <w:pPrChange w:id="75" w:author="Lorin Brooke Friley" w:date="2013-09-20T12:46:00Z">
          <w:pPr>
            <w:pStyle w:val="ListParagraph"/>
            <w:numPr>
              <w:ilvl w:val="1"/>
              <w:numId w:val="3"/>
            </w:numPr>
            <w:ind w:left="1440" w:hanging="360"/>
          </w:pPr>
        </w:pPrChange>
      </w:pPr>
      <w:r w:rsidRPr="00955918">
        <w:rPr>
          <w:rFonts w:cs="Times New Roman"/>
          <w:szCs w:val="24"/>
        </w:rPr>
        <w:t>Foot-in-the-door tactic</w:t>
      </w:r>
    </w:p>
    <w:p w:rsidR="00000000" w:rsidRDefault="004266C0">
      <w:pPr>
        <w:pStyle w:val="ListParagraph"/>
        <w:numPr>
          <w:ilvl w:val="1"/>
          <w:numId w:val="17"/>
        </w:numPr>
        <w:rPr>
          <w:rFonts w:cs="Times New Roman"/>
          <w:szCs w:val="24"/>
        </w:rPr>
        <w:pPrChange w:id="76" w:author="Lorin Brooke Friley" w:date="2013-09-20T12:46:00Z">
          <w:pPr>
            <w:pStyle w:val="ListParagraph"/>
            <w:numPr>
              <w:ilvl w:val="1"/>
              <w:numId w:val="3"/>
            </w:numPr>
            <w:ind w:left="1440" w:hanging="360"/>
          </w:pPr>
        </w:pPrChange>
      </w:pPr>
      <w:r w:rsidRPr="00955918">
        <w:rPr>
          <w:rFonts w:cs="Times New Roman"/>
          <w:szCs w:val="24"/>
        </w:rPr>
        <w:t>Door-in-the-face tactic</w:t>
      </w:r>
    </w:p>
    <w:p w:rsidR="00000000" w:rsidRDefault="004266C0">
      <w:pPr>
        <w:pStyle w:val="ListParagraph"/>
        <w:numPr>
          <w:ilvl w:val="1"/>
          <w:numId w:val="17"/>
        </w:numPr>
        <w:rPr>
          <w:rFonts w:cs="Times New Roman"/>
          <w:szCs w:val="24"/>
        </w:rPr>
        <w:pPrChange w:id="77" w:author="Lorin Brooke Friley" w:date="2013-09-20T12:46:00Z">
          <w:pPr>
            <w:pStyle w:val="ListParagraph"/>
            <w:numPr>
              <w:ilvl w:val="1"/>
              <w:numId w:val="3"/>
            </w:numPr>
            <w:ind w:left="1440" w:hanging="360"/>
          </w:pPr>
        </w:pPrChange>
      </w:pPr>
      <w:r w:rsidRPr="00955918">
        <w:rPr>
          <w:rFonts w:cs="Times New Roman"/>
          <w:szCs w:val="24"/>
        </w:rPr>
        <w:t>Foot-in-the-mouth effect</w:t>
      </w:r>
    </w:p>
    <w:p w:rsidR="00000000" w:rsidRDefault="004266C0">
      <w:pPr>
        <w:pStyle w:val="ListParagraph"/>
        <w:numPr>
          <w:ilvl w:val="1"/>
          <w:numId w:val="17"/>
        </w:numPr>
        <w:rPr>
          <w:rFonts w:cs="Times New Roman"/>
          <w:szCs w:val="24"/>
        </w:rPr>
        <w:pPrChange w:id="78" w:author="Lorin Brooke Friley" w:date="2013-09-20T12:46:00Z">
          <w:pPr>
            <w:pStyle w:val="ListParagraph"/>
            <w:numPr>
              <w:ilvl w:val="1"/>
              <w:numId w:val="3"/>
            </w:numPr>
            <w:ind w:left="1440" w:hanging="360"/>
          </w:pPr>
        </w:pPrChange>
      </w:pPr>
      <w:r w:rsidRPr="00955918">
        <w:rPr>
          <w:rFonts w:cs="Times New Roman"/>
          <w:szCs w:val="24"/>
        </w:rPr>
        <w:t>Legitimizing paltry contributions</w:t>
      </w:r>
    </w:p>
    <w:p w:rsidR="004266C0" w:rsidRDefault="004266C0"/>
    <w:p w:rsidR="00000000" w:rsidRDefault="004266C0">
      <w:pPr>
        <w:pStyle w:val="ListParagraph"/>
        <w:numPr>
          <w:ilvl w:val="0"/>
          <w:numId w:val="1"/>
        </w:numPr>
        <w:rPr>
          <w:rFonts w:cs="Times New Roman"/>
          <w:szCs w:val="24"/>
        </w:rPr>
        <w:pPrChange w:id="79" w:author="Lorin Brooke Friley" w:date="2013-09-20T12:46:00Z">
          <w:pPr>
            <w:pStyle w:val="ListParagraph"/>
            <w:numPr>
              <w:numId w:val="8"/>
            </w:numPr>
            <w:ind w:hanging="360"/>
          </w:pPr>
        </w:pPrChange>
      </w:pPr>
      <w:r w:rsidRPr="00955918">
        <w:rPr>
          <w:rFonts w:cs="Times New Roman"/>
          <w:szCs w:val="24"/>
        </w:rPr>
        <w:t>Marvin, an avid runner, sees a sale on sneakers at a local store for $50.  When he arrives at the store, he is told that those sneakers are no longer in stock, but a different pair is available for $65.  Which persuasive tactic is in use?</w:t>
      </w:r>
    </w:p>
    <w:p w:rsidR="00000000" w:rsidRDefault="004266C0">
      <w:pPr>
        <w:pStyle w:val="ListParagraph"/>
        <w:numPr>
          <w:ilvl w:val="1"/>
          <w:numId w:val="18"/>
        </w:numPr>
        <w:rPr>
          <w:rFonts w:cs="Times New Roman"/>
          <w:szCs w:val="24"/>
        </w:rPr>
        <w:pPrChange w:id="80" w:author="Lorin Brooke Friley" w:date="2013-09-20T12:46:00Z">
          <w:pPr>
            <w:pStyle w:val="ListParagraph"/>
            <w:numPr>
              <w:ilvl w:val="1"/>
              <w:numId w:val="8"/>
            </w:numPr>
            <w:ind w:left="1440" w:hanging="360"/>
          </w:pPr>
        </w:pPrChange>
      </w:pPr>
      <w:r w:rsidRPr="00955918">
        <w:rPr>
          <w:rFonts w:cs="Times New Roman"/>
          <w:szCs w:val="24"/>
        </w:rPr>
        <w:t>Lowballing</w:t>
      </w:r>
    </w:p>
    <w:p w:rsidR="00000000" w:rsidRDefault="004266C0">
      <w:pPr>
        <w:pStyle w:val="ListParagraph"/>
        <w:numPr>
          <w:ilvl w:val="1"/>
          <w:numId w:val="18"/>
        </w:numPr>
        <w:rPr>
          <w:rFonts w:cs="Times New Roman"/>
          <w:szCs w:val="24"/>
        </w:rPr>
        <w:pPrChange w:id="81" w:author="Lorin Brooke Friley" w:date="2013-09-20T12:46:00Z">
          <w:pPr>
            <w:pStyle w:val="ListParagraph"/>
            <w:numPr>
              <w:ilvl w:val="1"/>
              <w:numId w:val="8"/>
            </w:numPr>
            <w:ind w:left="1440" w:hanging="360"/>
          </w:pPr>
        </w:pPrChange>
      </w:pPr>
      <w:r w:rsidRPr="00955918">
        <w:rPr>
          <w:rFonts w:cs="Times New Roman"/>
          <w:szCs w:val="24"/>
        </w:rPr>
        <w:t>Bait-and-switch</w:t>
      </w:r>
    </w:p>
    <w:p w:rsidR="00000000" w:rsidRDefault="004266C0">
      <w:pPr>
        <w:pStyle w:val="ListParagraph"/>
        <w:numPr>
          <w:ilvl w:val="1"/>
          <w:numId w:val="18"/>
        </w:numPr>
        <w:rPr>
          <w:rFonts w:cs="Times New Roman"/>
          <w:szCs w:val="24"/>
        </w:rPr>
        <w:pPrChange w:id="82" w:author="Lorin Brooke Friley" w:date="2013-09-20T12:46:00Z">
          <w:pPr>
            <w:pStyle w:val="ListParagraph"/>
            <w:numPr>
              <w:ilvl w:val="1"/>
              <w:numId w:val="8"/>
            </w:numPr>
            <w:ind w:left="1440" w:hanging="360"/>
          </w:pPr>
        </w:pPrChange>
      </w:pPr>
      <w:r w:rsidRPr="00955918">
        <w:rPr>
          <w:rFonts w:cs="Times New Roman"/>
          <w:szCs w:val="24"/>
        </w:rPr>
        <w:t>Disrupt-then-reframe</w:t>
      </w:r>
    </w:p>
    <w:p w:rsidR="00000000" w:rsidRDefault="004266C0">
      <w:pPr>
        <w:pStyle w:val="ListParagraph"/>
        <w:numPr>
          <w:ilvl w:val="1"/>
          <w:numId w:val="18"/>
        </w:numPr>
        <w:rPr>
          <w:rFonts w:cs="Times New Roman"/>
          <w:szCs w:val="24"/>
        </w:rPr>
        <w:pPrChange w:id="83" w:author="Lorin Brooke Friley" w:date="2013-09-20T12:46:00Z">
          <w:pPr>
            <w:pStyle w:val="ListParagraph"/>
            <w:numPr>
              <w:ilvl w:val="1"/>
              <w:numId w:val="8"/>
            </w:numPr>
            <w:ind w:left="1440" w:hanging="360"/>
          </w:pPr>
        </w:pPrChange>
      </w:pPr>
      <w:r w:rsidRPr="00955918">
        <w:rPr>
          <w:rFonts w:cs="Times New Roman"/>
          <w:szCs w:val="24"/>
        </w:rPr>
        <w:t>Foot-in-the door</w:t>
      </w:r>
    </w:p>
    <w:p w:rsidR="00000000" w:rsidRDefault="004266C0">
      <w:pPr>
        <w:pStyle w:val="ListParagraph"/>
        <w:numPr>
          <w:ilvl w:val="1"/>
          <w:numId w:val="18"/>
        </w:numPr>
        <w:rPr>
          <w:rFonts w:cs="Times New Roman"/>
          <w:szCs w:val="24"/>
        </w:rPr>
        <w:pPrChange w:id="84" w:author="Lorin Brooke Friley" w:date="2013-09-20T12:46:00Z">
          <w:pPr>
            <w:pStyle w:val="ListParagraph"/>
            <w:numPr>
              <w:ilvl w:val="1"/>
              <w:numId w:val="8"/>
            </w:numPr>
            <w:ind w:left="1440" w:hanging="360"/>
          </w:pPr>
        </w:pPrChange>
      </w:pPr>
      <w:r w:rsidRPr="00955918">
        <w:rPr>
          <w:rFonts w:cs="Times New Roman"/>
          <w:szCs w:val="24"/>
        </w:rPr>
        <w:t>Door-in-the-face</w:t>
      </w:r>
    </w:p>
    <w:p w:rsidR="004266C0" w:rsidRDefault="004266C0"/>
    <w:p w:rsidR="00000000" w:rsidRDefault="004266C0">
      <w:pPr>
        <w:pStyle w:val="ListParagraph"/>
        <w:numPr>
          <w:ilvl w:val="0"/>
          <w:numId w:val="1"/>
        </w:numPr>
        <w:spacing w:after="160" w:line="259" w:lineRule="auto"/>
        <w:rPr>
          <w:rFonts w:cs="Times New Roman"/>
          <w:szCs w:val="24"/>
        </w:rPr>
        <w:pPrChange w:id="85" w:author="Lorin Brooke Friley" w:date="2013-09-20T12:46:00Z">
          <w:pPr>
            <w:pStyle w:val="ListParagraph"/>
            <w:numPr>
              <w:numId w:val="27"/>
            </w:numPr>
            <w:spacing w:after="160" w:line="259" w:lineRule="auto"/>
            <w:ind w:left="1440" w:hanging="360"/>
          </w:pPr>
        </w:pPrChange>
      </w:pPr>
      <w:r>
        <w:rPr>
          <w:rFonts w:cs="Times New Roman"/>
          <w:szCs w:val="24"/>
        </w:rPr>
        <w:t>If you are asked to sign a petition from an animal rights organization that will help save the lives of thousand of puppies and then later receive emails from that animal rights organization asking you for monetary donations to save even more puppies’ lives, you have been subject to what type of sequential message strategy?</w:t>
      </w:r>
    </w:p>
    <w:p w:rsidR="004266C0" w:rsidRDefault="004266C0" w:rsidP="0091558F">
      <w:pPr>
        <w:pStyle w:val="ListParagraph"/>
        <w:numPr>
          <w:ilvl w:val="1"/>
          <w:numId w:val="9"/>
        </w:numPr>
        <w:spacing w:after="160" w:line="259" w:lineRule="auto"/>
        <w:rPr>
          <w:rFonts w:cs="Times New Roman"/>
          <w:szCs w:val="24"/>
        </w:rPr>
      </w:pPr>
      <w:r>
        <w:rPr>
          <w:rFonts w:cs="Times New Roman"/>
          <w:szCs w:val="24"/>
        </w:rPr>
        <w:t>Door in Face</w:t>
      </w:r>
    </w:p>
    <w:p w:rsidR="004266C0" w:rsidRPr="00CF6142" w:rsidRDefault="00166B37" w:rsidP="0091558F">
      <w:pPr>
        <w:pStyle w:val="ListParagraph"/>
        <w:numPr>
          <w:ilvl w:val="1"/>
          <w:numId w:val="9"/>
        </w:numPr>
        <w:spacing w:after="160" w:line="259" w:lineRule="auto"/>
        <w:rPr>
          <w:rFonts w:cs="Times New Roman"/>
          <w:szCs w:val="24"/>
          <w:rPrChange w:id="86" w:author="Lorin Brooke Friley" w:date="2013-09-20T12:58:00Z">
            <w:rPr>
              <w:rFonts w:cs="Times New Roman"/>
              <w:b/>
              <w:szCs w:val="24"/>
            </w:rPr>
          </w:rPrChange>
        </w:rPr>
      </w:pPr>
      <w:r w:rsidRPr="00166B37">
        <w:rPr>
          <w:rFonts w:cs="Times New Roman"/>
          <w:szCs w:val="24"/>
          <w:rPrChange w:id="87" w:author="Lorin Brooke Friley" w:date="2013-09-20T12:58:00Z">
            <w:rPr>
              <w:rFonts w:cs="Times New Roman"/>
              <w:b/>
              <w:szCs w:val="24"/>
            </w:rPr>
          </w:rPrChange>
        </w:rPr>
        <w:t>Foot-in-the-door</w:t>
      </w:r>
    </w:p>
    <w:p w:rsidR="004266C0" w:rsidRDefault="004266C0" w:rsidP="0091558F">
      <w:pPr>
        <w:pStyle w:val="ListParagraph"/>
        <w:numPr>
          <w:ilvl w:val="1"/>
          <w:numId w:val="9"/>
        </w:numPr>
        <w:spacing w:after="160" w:line="259" w:lineRule="auto"/>
        <w:rPr>
          <w:rFonts w:cs="Times New Roman"/>
          <w:szCs w:val="24"/>
        </w:rPr>
      </w:pPr>
      <w:r>
        <w:rPr>
          <w:rFonts w:cs="Times New Roman"/>
          <w:szCs w:val="24"/>
        </w:rPr>
        <w:t>Lowballing</w:t>
      </w:r>
    </w:p>
    <w:p w:rsidR="004266C0" w:rsidRDefault="004266C0" w:rsidP="0091558F">
      <w:pPr>
        <w:pStyle w:val="ListParagraph"/>
        <w:numPr>
          <w:ilvl w:val="1"/>
          <w:numId w:val="9"/>
        </w:numPr>
        <w:spacing w:after="160" w:line="259" w:lineRule="auto"/>
        <w:rPr>
          <w:ins w:id="88" w:author="Susan Morgan" w:date="2013-09-20T13:16:00Z"/>
          <w:rFonts w:cs="Times New Roman"/>
          <w:szCs w:val="24"/>
        </w:rPr>
      </w:pPr>
      <w:r>
        <w:rPr>
          <w:rFonts w:cs="Times New Roman"/>
          <w:szCs w:val="24"/>
        </w:rPr>
        <w:t>Bait and Switch</w:t>
      </w:r>
    </w:p>
    <w:p w:rsidR="00CC7F90" w:rsidRDefault="00CC7F90" w:rsidP="0091558F">
      <w:pPr>
        <w:pStyle w:val="ListParagraph"/>
        <w:numPr>
          <w:ilvl w:val="1"/>
          <w:numId w:val="9"/>
          <w:ins w:id="89" w:author="Susan Morgan" w:date="2013-09-20T13:16:00Z"/>
        </w:numPr>
        <w:spacing w:after="160" w:line="259" w:lineRule="auto"/>
        <w:rPr>
          <w:rFonts w:cs="Times New Roman"/>
          <w:szCs w:val="24"/>
        </w:rPr>
      </w:pPr>
      <w:ins w:id="90" w:author="Susan Morgan" w:date="2013-09-20T13:16:00Z">
        <w:r>
          <w:rPr>
            <w:rFonts w:cs="Times New Roman"/>
            <w:szCs w:val="24"/>
          </w:rPr>
          <w:t>None of the above</w:t>
        </w:r>
      </w:ins>
    </w:p>
    <w:p w:rsidR="004266C0" w:rsidRPr="00955918" w:rsidRDefault="004266C0" w:rsidP="0091558F">
      <w:pPr>
        <w:pStyle w:val="ListParagraph"/>
        <w:rPr>
          <w:rFonts w:cs="Times New Roman"/>
          <w:szCs w:val="24"/>
        </w:rPr>
      </w:pPr>
    </w:p>
    <w:p w:rsidR="00000000" w:rsidRDefault="004266C0">
      <w:pPr>
        <w:pStyle w:val="ListParagraph"/>
        <w:numPr>
          <w:ilvl w:val="0"/>
          <w:numId w:val="1"/>
        </w:numPr>
        <w:spacing w:after="160" w:line="259" w:lineRule="auto"/>
        <w:rPr>
          <w:rFonts w:cs="Times New Roman"/>
          <w:szCs w:val="24"/>
        </w:rPr>
        <w:pPrChange w:id="91" w:author="Lorin Brooke Friley" w:date="2013-09-20T12:46:00Z">
          <w:pPr>
            <w:pStyle w:val="ListParagraph"/>
            <w:numPr>
              <w:numId w:val="16"/>
            </w:numPr>
            <w:spacing w:after="160" w:line="259" w:lineRule="auto"/>
            <w:ind w:left="1440" w:hanging="360"/>
          </w:pPr>
        </w:pPrChange>
      </w:pPr>
      <w:r>
        <w:rPr>
          <w:rFonts w:cs="Times New Roman"/>
          <w:szCs w:val="24"/>
        </w:rPr>
        <w:t>One way to measure attitudes is to use a scale where you indicate where you fall between two adjectives, such as:</w:t>
      </w:r>
    </w:p>
    <w:p w:rsidR="004266C0" w:rsidRDefault="004266C0" w:rsidP="00D955CD">
      <w:pPr>
        <w:ind w:left="1440" w:firstLine="720"/>
        <w:rPr>
          <w:rFonts w:ascii="Times New Roman" w:hAnsi="Times New Roman" w:cs="Times New Roman"/>
        </w:rPr>
      </w:pPr>
      <w:r>
        <w:rPr>
          <w:rFonts w:ascii="Times New Roman" w:hAnsi="Times New Roman" w:cs="Times New Roman"/>
        </w:rPr>
        <w:t>Exciting</w:t>
      </w:r>
      <w:del w:id="92" w:author="Lorin Brooke Friley" w:date="2013-09-20T12:53:00Z">
        <w:r w:rsidDel="002041C9">
          <w:rPr>
            <w:rFonts w:ascii="Times New Roman" w:hAnsi="Times New Roman" w:cs="Times New Roman"/>
          </w:rPr>
          <w:tab/>
        </w:r>
      </w:del>
      <w:r>
        <w:rPr>
          <w:rFonts w:ascii="Times New Roman" w:hAnsi="Times New Roman" w:cs="Times New Roman"/>
        </w:rPr>
        <w:t>_____</w:t>
      </w:r>
      <w:r>
        <w:rPr>
          <w:rFonts w:ascii="Times New Roman" w:hAnsi="Times New Roman" w:cs="Times New Roman"/>
        </w:rPr>
        <w:tab/>
        <w:t>_____</w:t>
      </w:r>
      <w:r>
        <w:rPr>
          <w:rFonts w:ascii="Times New Roman" w:hAnsi="Times New Roman" w:cs="Times New Roman"/>
        </w:rPr>
        <w:tab/>
        <w:t>_____</w:t>
      </w:r>
      <w:r>
        <w:rPr>
          <w:rFonts w:ascii="Times New Roman" w:hAnsi="Times New Roman" w:cs="Times New Roman"/>
        </w:rPr>
        <w:tab/>
        <w:t>_____</w:t>
      </w:r>
      <w:r>
        <w:rPr>
          <w:rFonts w:ascii="Times New Roman" w:hAnsi="Times New Roman" w:cs="Times New Roman"/>
        </w:rPr>
        <w:tab/>
        <w:t>_____</w:t>
      </w:r>
      <w:ins w:id="93" w:author="Lorin Brooke Friley" w:date="2013-09-20T12:53:00Z">
        <w:r w:rsidR="002041C9">
          <w:rPr>
            <w:rFonts w:ascii="Times New Roman" w:hAnsi="Times New Roman" w:cs="Times New Roman"/>
          </w:rPr>
          <w:t xml:space="preserve"> </w:t>
        </w:r>
      </w:ins>
      <w:del w:id="94" w:author="Lorin Brooke Friley" w:date="2013-09-20T12:53:00Z">
        <w:r w:rsidDel="002041C9">
          <w:rPr>
            <w:rFonts w:ascii="Times New Roman" w:hAnsi="Times New Roman" w:cs="Times New Roman"/>
          </w:rPr>
          <w:tab/>
        </w:r>
      </w:del>
      <w:r>
        <w:rPr>
          <w:rFonts w:ascii="Times New Roman" w:hAnsi="Times New Roman" w:cs="Times New Roman"/>
        </w:rPr>
        <w:t>Dull</w:t>
      </w:r>
    </w:p>
    <w:p w:rsidR="004266C0" w:rsidRDefault="004266C0" w:rsidP="00D955CD">
      <w:pPr>
        <w:rPr>
          <w:rFonts w:ascii="Times New Roman" w:hAnsi="Times New Roman" w:cs="Times New Roman"/>
        </w:rPr>
      </w:pPr>
      <w:r>
        <w:rPr>
          <w:rFonts w:ascii="Times New Roman" w:hAnsi="Times New Roman" w:cs="Times New Roman"/>
        </w:rPr>
        <w:tab/>
        <w:t>This is called…</w:t>
      </w:r>
    </w:p>
    <w:p w:rsidR="004266C0" w:rsidRPr="00CF6142" w:rsidRDefault="00166B37" w:rsidP="00D955CD">
      <w:pPr>
        <w:pStyle w:val="ListParagraph"/>
        <w:numPr>
          <w:ilvl w:val="1"/>
          <w:numId w:val="2"/>
        </w:numPr>
        <w:spacing w:after="160" w:line="259" w:lineRule="auto"/>
        <w:rPr>
          <w:rFonts w:cs="Times New Roman"/>
          <w:szCs w:val="24"/>
          <w:rPrChange w:id="95" w:author="Lorin Brooke Friley" w:date="2013-09-20T12:58:00Z">
            <w:rPr>
              <w:rFonts w:cs="Times New Roman"/>
              <w:b/>
              <w:szCs w:val="24"/>
            </w:rPr>
          </w:rPrChange>
        </w:rPr>
      </w:pPr>
      <w:r w:rsidRPr="00166B37">
        <w:rPr>
          <w:rFonts w:cs="Times New Roman"/>
          <w:szCs w:val="24"/>
          <w:rPrChange w:id="96" w:author="Lorin Brooke Friley" w:date="2013-09-20T12:58:00Z">
            <w:rPr>
              <w:rFonts w:cs="Times New Roman"/>
              <w:b/>
              <w:szCs w:val="24"/>
            </w:rPr>
          </w:rPrChange>
        </w:rPr>
        <w:t>Semantic Differential</w:t>
      </w:r>
    </w:p>
    <w:p w:rsidR="004266C0" w:rsidRDefault="004266C0" w:rsidP="00D955CD">
      <w:pPr>
        <w:pStyle w:val="ListParagraph"/>
        <w:numPr>
          <w:ilvl w:val="1"/>
          <w:numId w:val="2"/>
        </w:numPr>
        <w:spacing w:after="160" w:line="259" w:lineRule="auto"/>
        <w:rPr>
          <w:rFonts w:cs="Times New Roman"/>
          <w:szCs w:val="24"/>
        </w:rPr>
      </w:pPr>
      <w:proofErr w:type="spellStart"/>
      <w:r>
        <w:rPr>
          <w:rFonts w:cs="Times New Roman"/>
          <w:szCs w:val="24"/>
        </w:rPr>
        <w:t>Likert</w:t>
      </w:r>
      <w:proofErr w:type="spellEnd"/>
      <w:r>
        <w:rPr>
          <w:rFonts w:cs="Times New Roman"/>
          <w:szCs w:val="24"/>
        </w:rPr>
        <w:t>-type Scale</w:t>
      </w:r>
    </w:p>
    <w:p w:rsidR="004266C0" w:rsidRDefault="004266C0" w:rsidP="00D955CD">
      <w:pPr>
        <w:pStyle w:val="ListParagraph"/>
        <w:numPr>
          <w:ilvl w:val="1"/>
          <w:numId w:val="2"/>
        </w:numPr>
        <w:spacing w:after="160" w:line="259" w:lineRule="auto"/>
        <w:rPr>
          <w:rFonts w:cs="Times New Roman"/>
          <w:szCs w:val="24"/>
        </w:rPr>
      </w:pPr>
      <w:r>
        <w:rPr>
          <w:rFonts w:cs="Times New Roman"/>
          <w:szCs w:val="24"/>
        </w:rPr>
        <w:t>Tropical Diffusion</w:t>
      </w:r>
    </w:p>
    <w:p w:rsidR="004266C0" w:rsidRDefault="004266C0" w:rsidP="00D955CD">
      <w:pPr>
        <w:pStyle w:val="ListParagraph"/>
        <w:numPr>
          <w:ilvl w:val="1"/>
          <w:numId w:val="2"/>
        </w:numPr>
        <w:spacing w:after="160" w:line="259" w:lineRule="auto"/>
        <w:rPr>
          <w:ins w:id="97" w:author="Susan Morgan" w:date="2013-09-20T13:16:00Z"/>
          <w:rFonts w:cs="Times New Roman"/>
          <w:szCs w:val="24"/>
        </w:rPr>
      </w:pPr>
      <w:r>
        <w:rPr>
          <w:rFonts w:cs="Times New Roman"/>
          <w:szCs w:val="24"/>
        </w:rPr>
        <w:t>Linguistic Determinism</w:t>
      </w:r>
    </w:p>
    <w:p w:rsidR="00CC7F90" w:rsidRDefault="00CC7F90" w:rsidP="00D955CD">
      <w:pPr>
        <w:pStyle w:val="ListParagraph"/>
        <w:numPr>
          <w:ilvl w:val="1"/>
          <w:numId w:val="2"/>
          <w:ins w:id="98" w:author="Susan Morgan" w:date="2013-09-20T13:16:00Z"/>
        </w:numPr>
        <w:spacing w:after="160" w:line="259" w:lineRule="auto"/>
        <w:rPr>
          <w:rFonts w:cs="Times New Roman"/>
          <w:szCs w:val="24"/>
        </w:rPr>
      </w:pPr>
      <w:ins w:id="99" w:author="Susan Morgan" w:date="2013-09-20T13:16:00Z">
        <w:r>
          <w:rPr>
            <w:rFonts w:cs="Times New Roman"/>
            <w:szCs w:val="24"/>
          </w:rPr>
          <w:t>None of the above</w:t>
        </w:r>
      </w:ins>
    </w:p>
    <w:p w:rsidR="004266C0" w:rsidRDefault="004266C0"/>
    <w:p w:rsidR="00000000" w:rsidRDefault="004266C0">
      <w:pPr>
        <w:pStyle w:val="ListParagraph"/>
        <w:numPr>
          <w:ilvl w:val="0"/>
          <w:numId w:val="1"/>
        </w:numPr>
        <w:rPr>
          <w:rFonts w:cs="Times New Roman"/>
          <w:szCs w:val="24"/>
        </w:rPr>
        <w:pPrChange w:id="100" w:author="Lorin Brooke Friley" w:date="2013-09-20T12:45:00Z">
          <w:pPr>
            <w:pStyle w:val="ListParagraph"/>
            <w:numPr>
              <w:numId w:val="18"/>
            </w:numPr>
            <w:ind w:left="1440" w:hanging="360"/>
          </w:pPr>
        </w:pPrChange>
      </w:pPr>
      <w:r w:rsidRPr="00955918">
        <w:rPr>
          <w:rFonts w:cs="Times New Roman"/>
          <w:szCs w:val="24"/>
        </w:rPr>
        <w:t xml:space="preserve">Jenny approached some friends in her engineering class to buy some movie tickets she was selling to raise money for </w:t>
      </w:r>
      <w:ins w:id="101" w:author="Lorin Brooke Friley" w:date="2013-09-20T12:58:00Z">
        <w:r w:rsidR="00CF6142">
          <w:rPr>
            <w:rFonts w:cs="Times New Roman"/>
            <w:szCs w:val="24"/>
          </w:rPr>
          <w:t>H</w:t>
        </w:r>
      </w:ins>
      <w:del w:id="102" w:author="Lorin Brooke Friley" w:date="2013-09-20T12:58:00Z">
        <w:r w:rsidRPr="00955918" w:rsidDel="00CF6142">
          <w:rPr>
            <w:rFonts w:cs="Times New Roman"/>
            <w:szCs w:val="24"/>
          </w:rPr>
          <w:delText>h</w:delText>
        </w:r>
      </w:del>
      <w:r w:rsidRPr="00955918">
        <w:rPr>
          <w:rFonts w:cs="Times New Roman"/>
          <w:szCs w:val="24"/>
        </w:rPr>
        <w:t xml:space="preserve">abitat for </w:t>
      </w:r>
      <w:ins w:id="103" w:author="Lorin Brooke Friley" w:date="2013-09-20T12:58:00Z">
        <w:r w:rsidR="00CF6142">
          <w:rPr>
            <w:rFonts w:cs="Times New Roman"/>
            <w:szCs w:val="24"/>
          </w:rPr>
          <w:t>H</w:t>
        </w:r>
      </w:ins>
      <w:del w:id="104" w:author="Lorin Brooke Friley" w:date="2013-09-20T12:58:00Z">
        <w:r w:rsidRPr="00955918" w:rsidDel="00CF6142">
          <w:rPr>
            <w:rFonts w:cs="Times New Roman"/>
            <w:szCs w:val="24"/>
          </w:rPr>
          <w:delText>h</w:delText>
        </w:r>
      </w:del>
      <w:r w:rsidRPr="00955918">
        <w:rPr>
          <w:rFonts w:cs="Times New Roman"/>
          <w:szCs w:val="24"/>
        </w:rPr>
        <w:t xml:space="preserve">umanity. Since she learned about </w:t>
      </w:r>
      <w:proofErr w:type="spellStart"/>
      <w:r w:rsidRPr="00955918">
        <w:rPr>
          <w:rFonts w:cs="Times New Roman"/>
          <w:szCs w:val="24"/>
        </w:rPr>
        <w:t>pregiving</w:t>
      </w:r>
      <w:proofErr w:type="spellEnd"/>
      <w:r w:rsidRPr="00955918">
        <w:rPr>
          <w:rFonts w:cs="Times New Roman"/>
          <w:szCs w:val="24"/>
        </w:rPr>
        <w:t xml:space="preserve"> in COM 318, she provided her friends with some Hershey Kisses before asking them about buying the tickets. When she did ask them to purchase the tickets she was amazed at how many they purchased. Which concept from the reading best explains Jenny’s success?  </w:t>
      </w:r>
    </w:p>
    <w:p w:rsidR="00000000" w:rsidRDefault="004266C0">
      <w:pPr>
        <w:pStyle w:val="ListParagraph"/>
        <w:numPr>
          <w:ilvl w:val="0"/>
          <w:numId w:val="19"/>
        </w:numPr>
        <w:rPr>
          <w:rFonts w:cs="Times New Roman"/>
          <w:szCs w:val="24"/>
        </w:rPr>
        <w:pPrChange w:id="105" w:author="Lorin Brooke Friley" w:date="2013-09-20T12:47:00Z">
          <w:pPr>
            <w:pStyle w:val="ListParagraph"/>
            <w:numPr>
              <w:ilvl w:val="1"/>
              <w:numId w:val="18"/>
            </w:numPr>
            <w:ind w:left="1440" w:hanging="360"/>
          </w:pPr>
        </w:pPrChange>
      </w:pPr>
      <w:r w:rsidRPr="00955918">
        <w:rPr>
          <w:rFonts w:cs="Times New Roman"/>
          <w:szCs w:val="24"/>
        </w:rPr>
        <w:t>The norm of reciprocity</w:t>
      </w:r>
    </w:p>
    <w:p w:rsidR="00000000" w:rsidRDefault="004266C0">
      <w:pPr>
        <w:pStyle w:val="ListParagraph"/>
        <w:numPr>
          <w:ilvl w:val="0"/>
          <w:numId w:val="19"/>
        </w:numPr>
        <w:rPr>
          <w:rFonts w:cs="Times New Roman"/>
          <w:szCs w:val="24"/>
        </w:rPr>
        <w:pPrChange w:id="106" w:author="Lorin Brooke Friley" w:date="2013-09-20T12:47:00Z">
          <w:pPr>
            <w:pStyle w:val="ListParagraph"/>
            <w:numPr>
              <w:ilvl w:val="1"/>
              <w:numId w:val="18"/>
            </w:numPr>
            <w:ind w:left="1440" w:hanging="360"/>
          </w:pPr>
        </w:pPrChange>
      </w:pPr>
      <w:r w:rsidRPr="00955918">
        <w:rPr>
          <w:rFonts w:cs="Times New Roman"/>
          <w:szCs w:val="24"/>
        </w:rPr>
        <w:t>Internalized social norm</w:t>
      </w:r>
    </w:p>
    <w:p w:rsidR="00000000" w:rsidRDefault="004266C0">
      <w:pPr>
        <w:pStyle w:val="ListParagraph"/>
        <w:numPr>
          <w:ilvl w:val="0"/>
          <w:numId w:val="19"/>
        </w:numPr>
        <w:rPr>
          <w:rFonts w:cs="Times New Roman"/>
          <w:szCs w:val="24"/>
        </w:rPr>
        <w:pPrChange w:id="107" w:author="Lorin Brooke Friley" w:date="2013-09-20T12:47:00Z">
          <w:pPr>
            <w:pStyle w:val="ListParagraph"/>
            <w:numPr>
              <w:ilvl w:val="1"/>
              <w:numId w:val="18"/>
            </w:numPr>
            <w:ind w:left="1440" w:hanging="360"/>
          </w:pPr>
        </w:pPrChange>
      </w:pPr>
      <w:r w:rsidRPr="00955918">
        <w:rPr>
          <w:rFonts w:cs="Times New Roman"/>
          <w:szCs w:val="24"/>
        </w:rPr>
        <w:t>Impression management</w:t>
      </w:r>
    </w:p>
    <w:p w:rsidR="00000000" w:rsidRDefault="004266C0">
      <w:pPr>
        <w:pStyle w:val="ListParagraph"/>
        <w:numPr>
          <w:ilvl w:val="0"/>
          <w:numId w:val="19"/>
        </w:numPr>
        <w:rPr>
          <w:rFonts w:cs="Times New Roman"/>
          <w:szCs w:val="24"/>
        </w:rPr>
        <w:pPrChange w:id="108" w:author="Lorin Brooke Friley" w:date="2013-09-20T12:47:00Z">
          <w:pPr>
            <w:pStyle w:val="ListParagraph"/>
            <w:numPr>
              <w:ilvl w:val="1"/>
              <w:numId w:val="18"/>
            </w:numPr>
            <w:ind w:left="1440" w:hanging="360"/>
          </w:pPr>
        </w:pPrChange>
      </w:pPr>
      <w:r w:rsidRPr="00955918">
        <w:rPr>
          <w:rFonts w:cs="Times New Roman"/>
          <w:szCs w:val="24"/>
        </w:rPr>
        <w:t>Social expectancy explanation</w:t>
      </w:r>
    </w:p>
    <w:p w:rsidR="00000000" w:rsidRDefault="004266C0">
      <w:pPr>
        <w:pStyle w:val="ListParagraph"/>
        <w:numPr>
          <w:ilvl w:val="0"/>
          <w:numId w:val="19"/>
        </w:numPr>
        <w:pPrChange w:id="109" w:author="Lorin Brooke Friley" w:date="2013-09-20T12:47:00Z">
          <w:pPr>
            <w:pStyle w:val="ListParagraph"/>
            <w:numPr>
              <w:ilvl w:val="1"/>
              <w:numId w:val="18"/>
            </w:numPr>
            <w:ind w:left="1440" w:hanging="360"/>
          </w:pPr>
        </w:pPrChange>
      </w:pPr>
      <w:r w:rsidRPr="00955918">
        <w:rPr>
          <w:rFonts w:cs="Times New Roman"/>
          <w:szCs w:val="24"/>
        </w:rPr>
        <w:t>Liking explanation</w:t>
      </w:r>
    </w:p>
    <w:p w:rsidR="004266C0" w:rsidRDefault="004266C0"/>
    <w:p w:rsidR="00000000" w:rsidRDefault="004266C0">
      <w:pPr>
        <w:pStyle w:val="ListParagraph"/>
        <w:numPr>
          <w:ilvl w:val="0"/>
          <w:numId w:val="1"/>
        </w:numPr>
        <w:pPrChange w:id="110" w:author="Lorin Brooke Friley" w:date="2013-09-20T12:47:00Z">
          <w:pPr>
            <w:pStyle w:val="ListParagraph"/>
            <w:numPr>
              <w:numId w:val="12"/>
            </w:numPr>
            <w:ind w:left="1440" w:hanging="360"/>
          </w:pPr>
        </w:pPrChange>
      </w:pPr>
      <w:r w:rsidRPr="00955918">
        <w:t>Which of the following is one of the few principles of human behavior that is true across cultures that suggests if we get something we must give something back?</w:t>
      </w:r>
    </w:p>
    <w:p w:rsidR="00000000" w:rsidRDefault="004266C0">
      <w:pPr>
        <w:pStyle w:val="ListParagraph"/>
        <w:numPr>
          <w:ilvl w:val="1"/>
          <w:numId w:val="20"/>
        </w:numPr>
        <w:pPrChange w:id="111" w:author="Lorin Brooke Friley" w:date="2013-09-20T12:47:00Z">
          <w:pPr>
            <w:pStyle w:val="ListParagraph"/>
            <w:numPr>
              <w:ilvl w:val="1"/>
              <w:numId w:val="12"/>
            </w:numPr>
            <w:ind w:left="1440" w:hanging="360"/>
          </w:pPr>
        </w:pPrChange>
      </w:pPr>
      <w:r w:rsidRPr="00955918">
        <w:t>Social exchange theory</w:t>
      </w:r>
    </w:p>
    <w:p w:rsidR="00000000" w:rsidRDefault="004266C0">
      <w:pPr>
        <w:pStyle w:val="ListParagraph"/>
        <w:numPr>
          <w:ilvl w:val="1"/>
          <w:numId w:val="20"/>
        </w:numPr>
        <w:pPrChange w:id="112" w:author="Lorin Brooke Friley" w:date="2013-09-20T12:47:00Z">
          <w:pPr>
            <w:pStyle w:val="ListParagraph"/>
            <w:numPr>
              <w:ilvl w:val="1"/>
              <w:numId w:val="12"/>
            </w:numPr>
            <w:ind w:left="1440" w:hanging="360"/>
          </w:pPr>
        </w:pPrChange>
      </w:pPr>
      <w:r w:rsidRPr="00955918">
        <w:t>Compliance gaining</w:t>
      </w:r>
    </w:p>
    <w:p w:rsidR="00000000" w:rsidRDefault="004266C0">
      <w:pPr>
        <w:pStyle w:val="ListParagraph"/>
        <w:numPr>
          <w:ilvl w:val="1"/>
          <w:numId w:val="20"/>
        </w:numPr>
        <w:pPrChange w:id="113" w:author="Lorin Brooke Friley" w:date="2013-09-20T12:47:00Z">
          <w:pPr>
            <w:pStyle w:val="ListParagraph"/>
            <w:numPr>
              <w:ilvl w:val="1"/>
              <w:numId w:val="12"/>
            </w:numPr>
            <w:ind w:left="1440" w:hanging="360"/>
          </w:pPr>
        </w:pPrChange>
      </w:pPr>
      <w:r w:rsidRPr="00955918">
        <w:t>Rationale of exchange</w:t>
      </w:r>
    </w:p>
    <w:p w:rsidR="00000000" w:rsidRDefault="004266C0">
      <w:pPr>
        <w:pStyle w:val="ListParagraph"/>
        <w:numPr>
          <w:ilvl w:val="1"/>
          <w:numId w:val="20"/>
        </w:numPr>
        <w:pPrChange w:id="114" w:author="Lorin Brooke Friley" w:date="2013-09-20T12:47:00Z">
          <w:pPr>
            <w:pStyle w:val="ListParagraph"/>
            <w:numPr>
              <w:ilvl w:val="1"/>
              <w:numId w:val="12"/>
            </w:numPr>
            <w:ind w:left="1440" w:hanging="360"/>
          </w:pPr>
        </w:pPrChange>
      </w:pPr>
      <w:r w:rsidRPr="00955918">
        <w:t>Norm of reciprocity</w:t>
      </w:r>
    </w:p>
    <w:p w:rsidR="00000000" w:rsidRDefault="004266C0">
      <w:pPr>
        <w:pStyle w:val="ListParagraph"/>
        <w:numPr>
          <w:ilvl w:val="1"/>
          <w:numId w:val="20"/>
        </w:numPr>
        <w:spacing w:after="160" w:line="256" w:lineRule="auto"/>
        <w:pPrChange w:id="115" w:author="Lorin Brooke Friley" w:date="2013-09-20T12:47:00Z">
          <w:pPr>
            <w:pStyle w:val="ListParagraph"/>
            <w:numPr>
              <w:ilvl w:val="1"/>
              <w:numId w:val="12"/>
            </w:numPr>
            <w:spacing w:after="160" w:line="256" w:lineRule="auto"/>
            <w:ind w:left="1440" w:hanging="360"/>
          </w:pPr>
        </w:pPrChange>
      </w:pPr>
      <w:r w:rsidRPr="00955918">
        <w:t>Normative processing</w:t>
      </w:r>
    </w:p>
    <w:p w:rsidR="004266C0" w:rsidRDefault="004266C0"/>
    <w:p w:rsidR="00000000" w:rsidRDefault="004266C0">
      <w:pPr>
        <w:pStyle w:val="ListParagraph"/>
        <w:numPr>
          <w:ilvl w:val="0"/>
          <w:numId w:val="1"/>
        </w:numPr>
        <w:pPrChange w:id="116" w:author="Lorin Brooke Friley" w:date="2013-09-20T12:47:00Z">
          <w:pPr>
            <w:pStyle w:val="ListParagraph"/>
            <w:numPr>
              <w:numId w:val="13"/>
            </w:numPr>
            <w:ind w:left="1440" w:hanging="360"/>
          </w:pPr>
        </w:pPrChange>
      </w:pPr>
      <w:r w:rsidRPr="00955918">
        <w:t>Sara and Tom have been dating for three years. Sara is short on money and so she decides to make Tom dinner as a gift to him on Valentine’s Day.</w:t>
      </w:r>
      <w:ins w:id="117" w:author="Lorin Brooke Friley" w:date="2013-09-20T12:53:00Z">
        <w:r w:rsidR="002041C9">
          <w:t xml:space="preserve"> </w:t>
        </w:r>
      </w:ins>
      <w:del w:id="118" w:author="Lorin Brooke Friley" w:date="2013-09-20T12:53:00Z">
        <w:r w:rsidRPr="00955918" w:rsidDel="002041C9">
          <w:delText xml:space="preserve">  </w:delText>
        </w:r>
      </w:del>
      <w:r w:rsidRPr="00955918">
        <w:t>Tom surprises Sara on Valentine’s Day with a very expensive necklace. According to the norm of reciprocity, the following is true.</w:t>
      </w:r>
    </w:p>
    <w:p w:rsidR="00000000" w:rsidRDefault="004266C0">
      <w:pPr>
        <w:pStyle w:val="ListParagraph"/>
        <w:numPr>
          <w:ilvl w:val="1"/>
          <w:numId w:val="21"/>
        </w:numPr>
        <w:pPrChange w:id="119" w:author="Lorin Brooke Friley" w:date="2013-09-20T12:47:00Z">
          <w:pPr>
            <w:pStyle w:val="ListParagraph"/>
            <w:numPr>
              <w:ilvl w:val="1"/>
              <w:numId w:val="13"/>
            </w:numPr>
            <w:ind w:left="1440" w:hanging="360"/>
          </w:pPr>
        </w:pPrChange>
      </w:pPr>
      <w:r w:rsidRPr="00955918">
        <w:t>Sara and Tom will break up because the exchange of gifts was so unequal.</w:t>
      </w:r>
    </w:p>
    <w:p w:rsidR="00000000" w:rsidRDefault="004266C0">
      <w:pPr>
        <w:pStyle w:val="ListParagraph"/>
        <w:numPr>
          <w:ilvl w:val="1"/>
          <w:numId w:val="21"/>
        </w:numPr>
        <w:pPrChange w:id="120" w:author="Lorin Brooke Friley" w:date="2013-09-20T12:47:00Z">
          <w:pPr>
            <w:pStyle w:val="ListParagraph"/>
            <w:numPr>
              <w:ilvl w:val="1"/>
              <w:numId w:val="13"/>
            </w:numPr>
            <w:ind w:left="1440" w:hanging="360"/>
          </w:pPr>
        </w:pPrChange>
      </w:pPr>
      <w:r w:rsidRPr="00955918">
        <w:t>Sara will be very embarrassed and upset about her gift for Tom because it cost so much less than the gift she received from Tom.</w:t>
      </w:r>
    </w:p>
    <w:p w:rsidR="00000000" w:rsidRDefault="004266C0">
      <w:pPr>
        <w:pStyle w:val="ListParagraph"/>
        <w:numPr>
          <w:ilvl w:val="1"/>
          <w:numId w:val="21"/>
        </w:numPr>
        <w:pPrChange w:id="121" w:author="Lorin Brooke Friley" w:date="2013-09-20T12:47:00Z">
          <w:pPr>
            <w:pStyle w:val="ListParagraph"/>
            <w:numPr>
              <w:ilvl w:val="1"/>
              <w:numId w:val="13"/>
            </w:numPr>
            <w:ind w:left="1440" w:hanging="360"/>
          </w:pPr>
        </w:pPrChange>
      </w:pPr>
      <w:r w:rsidRPr="00955918">
        <w:t>Tom will be angry with Sara for being so cheap on Valentine’s Day.</w:t>
      </w:r>
    </w:p>
    <w:p w:rsidR="00000000" w:rsidRDefault="004266C0">
      <w:pPr>
        <w:pStyle w:val="ListParagraph"/>
        <w:numPr>
          <w:ilvl w:val="1"/>
          <w:numId w:val="21"/>
        </w:numPr>
        <w:pPrChange w:id="122" w:author="Lorin Brooke Friley" w:date="2013-09-20T12:47:00Z">
          <w:pPr>
            <w:pStyle w:val="ListParagraph"/>
            <w:numPr>
              <w:ilvl w:val="1"/>
              <w:numId w:val="13"/>
            </w:numPr>
            <w:ind w:left="1440" w:hanging="360"/>
          </w:pPr>
        </w:pPrChange>
      </w:pPr>
      <w:r w:rsidRPr="00955918">
        <w:t xml:space="preserve"> It doesn’t matter that Sara’s gift cost less than Toms because they are in a close relationship and Sara will have time to reciprocate the value of the gift, directly or indirectly.</w:t>
      </w:r>
    </w:p>
    <w:p w:rsidR="00000000" w:rsidRDefault="004266C0">
      <w:pPr>
        <w:pStyle w:val="ListParagraph"/>
        <w:numPr>
          <w:ilvl w:val="1"/>
          <w:numId w:val="21"/>
        </w:numPr>
        <w:pPrChange w:id="123" w:author="Lorin Brooke Friley" w:date="2013-09-20T12:47:00Z">
          <w:pPr>
            <w:pStyle w:val="ListParagraph"/>
            <w:numPr>
              <w:ilvl w:val="1"/>
              <w:numId w:val="13"/>
            </w:numPr>
            <w:ind w:left="1440" w:hanging="360"/>
          </w:pPr>
        </w:pPrChange>
      </w:pPr>
      <w:r w:rsidRPr="00955918">
        <w:t>Sara’s gift was homemade, so that makes up for the unequal exchange.</w:t>
      </w:r>
    </w:p>
    <w:p w:rsidR="004266C0" w:rsidRDefault="004266C0"/>
    <w:p w:rsidR="00000000" w:rsidRDefault="004266C0">
      <w:pPr>
        <w:pStyle w:val="ListParagraph"/>
        <w:numPr>
          <w:ilvl w:val="0"/>
          <w:numId w:val="1"/>
        </w:numPr>
        <w:spacing w:after="160" w:line="259" w:lineRule="auto"/>
        <w:rPr>
          <w:rFonts w:cs="Times New Roman"/>
          <w:b/>
          <w:szCs w:val="24"/>
        </w:rPr>
        <w:pPrChange w:id="124" w:author="Lorin Brooke Friley" w:date="2013-09-20T12:46:00Z">
          <w:pPr>
            <w:pStyle w:val="ListParagraph"/>
            <w:numPr>
              <w:numId w:val="27"/>
            </w:numPr>
            <w:spacing w:after="160" w:line="259" w:lineRule="auto"/>
            <w:ind w:left="1440" w:hanging="360"/>
          </w:pPr>
        </w:pPrChange>
      </w:pPr>
      <w:r>
        <w:rPr>
          <w:rFonts w:cs="Times New Roman"/>
          <w:szCs w:val="24"/>
        </w:rPr>
        <w:t xml:space="preserve">Which of the following are characteristics of an effective commitment, according to </w:t>
      </w:r>
      <w:proofErr w:type="spellStart"/>
      <w:r>
        <w:rPr>
          <w:rFonts w:cs="Times New Roman"/>
          <w:szCs w:val="24"/>
        </w:rPr>
        <w:t>Cialdini</w:t>
      </w:r>
      <w:proofErr w:type="spellEnd"/>
      <w:r>
        <w:rPr>
          <w:rFonts w:cs="Times New Roman"/>
          <w:szCs w:val="24"/>
        </w:rPr>
        <w:t>?</w:t>
      </w:r>
    </w:p>
    <w:p w:rsidR="00000000" w:rsidRDefault="004266C0">
      <w:pPr>
        <w:pStyle w:val="ListParagraph"/>
        <w:numPr>
          <w:ilvl w:val="0"/>
          <w:numId w:val="22"/>
        </w:numPr>
        <w:spacing w:after="160" w:line="259" w:lineRule="auto"/>
        <w:rPr>
          <w:rFonts w:cs="Times New Roman"/>
          <w:b/>
          <w:szCs w:val="24"/>
        </w:rPr>
        <w:pPrChange w:id="125" w:author="Lorin Brooke Friley" w:date="2013-09-20T12:48:00Z">
          <w:pPr>
            <w:pStyle w:val="ListParagraph"/>
            <w:numPr>
              <w:ilvl w:val="1"/>
              <w:numId w:val="27"/>
            </w:numPr>
            <w:spacing w:after="160" w:line="259" w:lineRule="auto"/>
            <w:ind w:left="1440" w:hanging="360"/>
          </w:pPr>
        </w:pPrChange>
      </w:pPr>
      <w:r>
        <w:rPr>
          <w:rFonts w:cs="Times New Roman"/>
          <w:szCs w:val="24"/>
        </w:rPr>
        <w:t>Active</w:t>
      </w:r>
      <w:del w:id="126" w:author="Lorin Brooke Friley" w:date="2013-09-20T12:56:00Z">
        <w:r w:rsidDel="00CF6142">
          <w:rPr>
            <w:rFonts w:cs="Times New Roman"/>
            <w:szCs w:val="24"/>
          </w:rPr>
          <w:delText>.</w:delText>
        </w:r>
      </w:del>
    </w:p>
    <w:p w:rsidR="00000000" w:rsidRDefault="004266C0">
      <w:pPr>
        <w:pStyle w:val="ListParagraph"/>
        <w:numPr>
          <w:ilvl w:val="0"/>
          <w:numId w:val="22"/>
        </w:numPr>
        <w:spacing w:after="160" w:line="259" w:lineRule="auto"/>
        <w:rPr>
          <w:rFonts w:cs="Times New Roman"/>
          <w:b/>
          <w:szCs w:val="24"/>
        </w:rPr>
        <w:pPrChange w:id="127" w:author="Lorin Brooke Friley" w:date="2013-09-20T12:48:00Z">
          <w:pPr>
            <w:pStyle w:val="ListParagraph"/>
            <w:numPr>
              <w:ilvl w:val="1"/>
              <w:numId w:val="27"/>
            </w:numPr>
            <w:spacing w:after="160" w:line="259" w:lineRule="auto"/>
            <w:ind w:left="1440" w:hanging="360"/>
          </w:pPr>
        </w:pPrChange>
      </w:pPr>
      <w:r>
        <w:rPr>
          <w:rFonts w:cs="Times New Roman"/>
          <w:szCs w:val="24"/>
        </w:rPr>
        <w:t>Public</w:t>
      </w:r>
      <w:del w:id="128" w:author="Lorin Brooke Friley" w:date="2013-09-20T12:56:00Z">
        <w:r w:rsidDel="00CF6142">
          <w:rPr>
            <w:rFonts w:cs="Times New Roman"/>
            <w:szCs w:val="24"/>
          </w:rPr>
          <w:delText>.</w:delText>
        </w:r>
      </w:del>
    </w:p>
    <w:p w:rsidR="00000000" w:rsidRDefault="004266C0">
      <w:pPr>
        <w:pStyle w:val="ListParagraph"/>
        <w:numPr>
          <w:ilvl w:val="0"/>
          <w:numId w:val="22"/>
        </w:numPr>
        <w:spacing w:after="160" w:line="259" w:lineRule="auto"/>
        <w:rPr>
          <w:rFonts w:cs="Times New Roman"/>
          <w:b/>
          <w:szCs w:val="24"/>
        </w:rPr>
        <w:pPrChange w:id="129" w:author="Lorin Brooke Friley" w:date="2013-09-20T12:48:00Z">
          <w:pPr>
            <w:pStyle w:val="ListParagraph"/>
            <w:numPr>
              <w:ilvl w:val="1"/>
              <w:numId w:val="27"/>
            </w:numPr>
            <w:spacing w:after="160" w:line="259" w:lineRule="auto"/>
            <w:ind w:left="1440" w:hanging="360"/>
          </w:pPr>
        </w:pPrChange>
      </w:pPr>
      <w:r>
        <w:rPr>
          <w:rFonts w:cs="Times New Roman"/>
          <w:szCs w:val="24"/>
        </w:rPr>
        <w:t>Effortful</w:t>
      </w:r>
      <w:del w:id="130" w:author="Lorin Brooke Friley" w:date="2013-09-20T12:56:00Z">
        <w:r w:rsidDel="00CF6142">
          <w:rPr>
            <w:rFonts w:cs="Times New Roman"/>
            <w:szCs w:val="24"/>
          </w:rPr>
          <w:delText>.</w:delText>
        </w:r>
      </w:del>
    </w:p>
    <w:p w:rsidR="00000000" w:rsidRDefault="00166B37">
      <w:pPr>
        <w:pStyle w:val="ListParagraph"/>
        <w:numPr>
          <w:ilvl w:val="0"/>
          <w:numId w:val="22"/>
        </w:numPr>
        <w:spacing w:after="160" w:line="259" w:lineRule="auto"/>
        <w:rPr>
          <w:rFonts w:cs="Times New Roman"/>
          <w:szCs w:val="24"/>
          <w:rPrChange w:id="131" w:author="Lorin Brooke Friley" w:date="2013-09-20T12:59:00Z">
            <w:rPr>
              <w:rFonts w:cs="Times New Roman"/>
              <w:b/>
              <w:szCs w:val="24"/>
            </w:rPr>
          </w:rPrChange>
        </w:rPr>
        <w:pPrChange w:id="132" w:author="Lorin Brooke Friley" w:date="2013-09-20T12:48:00Z">
          <w:pPr>
            <w:pStyle w:val="ListParagraph"/>
            <w:numPr>
              <w:ilvl w:val="1"/>
              <w:numId w:val="27"/>
            </w:numPr>
            <w:spacing w:after="160" w:line="259" w:lineRule="auto"/>
            <w:ind w:left="1440" w:hanging="360"/>
          </w:pPr>
        </w:pPrChange>
      </w:pPr>
      <w:r w:rsidRPr="00166B37">
        <w:rPr>
          <w:rFonts w:cs="Times New Roman"/>
          <w:szCs w:val="24"/>
          <w:rPrChange w:id="133" w:author="Lorin Brooke Friley" w:date="2013-09-20T12:59:00Z">
            <w:rPr>
              <w:rFonts w:cs="Times New Roman"/>
              <w:b/>
              <w:szCs w:val="24"/>
            </w:rPr>
          </w:rPrChange>
        </w:rPr>
        <w:t>All of the above</w:t>
      </w:r>
      <w:del w:id="134" w:author="Lorin Brooke Friley" w:date="2013-09-20T12:56:00Z">
        <w:r w:rsidRPr="00166B37">
          <w:rPr>
            <w:rFonts w:cs="Times New Roman"/>
            <w:szCs w:val="24"/>
            <w:rPrChange w:id="135" w:author="Lorin Brooke Friley" w:date="2013-09-20T12:59:00Z">
              <w:rPr>
                <w:rFonts w:cs="Times New Roman"/>
                <w:b/>
                <w:szCs w:val="24"/>
              </w:rPr>
            </w:rPrChange>
          </w:rPr>
          <w:delText xml:space="preserve">. </w:delText>
        </w:r>
      </w:del>
    </w:p>
    <w:p w:rsidR="004266C0" w:rsidRDefault="004266C0"/>
    <w:p w:rsidR="00000000" w:rsidRDefault="004266C0">
      <w:pPr>
        <w:pStyle w:val="ListParagraph"/>
        <w:numPr>
          <w:ilvl w:val="0"/>
          <w:numId w:val="1"/>
        </w:numPr>
        <w:spacing w:after="160" w:line="259" w:lineRule="auto"/>
        <w:rPr>
          <w:rFonts w:cs="Times New Roman"/>
          <w:b/>
          <w:szCs w:val="24"/>
        </w:rPr>
        <w:pPrChange w:id="136" w:author="Lorin Brooke Friley" w:date="2013-09-20T12:46:00Z">
          <w:pPr>
            <w:pStyle w:val="ListParagraph"/>
            <w:numPr>
              <w:numId w:val="27"/>
            </w:numPr>
            <w:spacing w:after="160" w:line="259" w:lineRule="auto"/>
            <w:ind w:left="1440" w:hanging="360"/>
          </w:pPr>
        </w:pPrChange>
      </w:pPr>
      <w:r>
        <w:rPr>
          <w:rFonts w:cs="Times New Roman"/>
          <w:szCs w:val="24"/>
        </w:rPr>
        <w:t>On what type of group do commitment and consistency tactics of persuasion work best?</w:t>
      </w:r>
    </w:p>
    <w:p w:rsidR="00000000" w:rsidRDefault="004266C0">
      <w:pPr>
        <w:pStyle w:val="ListParagraph"/>
        <w:numPr>
          <w:ilvl w:val="0"/>
          <w:numId w:val="23"/>
        </w:numPr>
        <w:spacing w:after="160" w:line="259" w:lineRule="auto"/>
        <w:rPr>
          <w:rFonts w:cs="Times New Roman"/>
          <w:b/>
          <w:szCs w:val="24"/>
        </w:rPr>
        <w:pPrChange w:id="137" w:author="Lorin Brooke Friley" w:date="2013-09-20T12:48:00Z">
          <w:pPr>
            <w:pStyle w:val="ListParagraph"/>
            <w:numPr>
              <w:ilvl w:val="1"/>
              <w:numId w:val="27"/>
            </w:numPr>
            <w:spacing w:after="160" w:line="259" w:lineRule="auto"/>
            <w:ind w:left="1440" w:hanging="360"/>
          </w:pPr>
        </w:pPrChange>
      </w:pPr>
      <w:r>
        <w:rPr>
          <w:rFonts w:cs="Times New Roman"/>
          <w:szCs w:val="24"/>
        </w:rPr>
        <w:t>Males</w:t>
      </w:r>
      <w:del w:id="138" w:author="Lorin Brooke Friley" w:date="2013-09-20T12:56:00Z">
        <w:r w:rsidDel="00CF6142">
          <w:rPr>
            <w:rFonts w:cs="Times New Roman"/>
            <w:szCs w:val="24"/>
          </w:rPr>
          <w:delText>.</w:delText>
        </w:r>
      </w:del>
    </w:p>
    <w:p w:rsidR="00000000" w:rsidRDefault="00166B37">
      <w:pPr>
        <w:pStyle w:val="ListParagraph"/>
        <w:numPr>
          <w:ilvl w:val="0"/>
          <w:numId w:val="23"/>
        </w:numPr>
        <w:spacing w:after="160" w:line="259" w:lineRule="auto"/>
        <w:rPr>
          <w:rFonts w:cs="Times New Roman"/>
          <w:szCs w:val="24"/>
          <w:rPrChange w:id="139" w:author="Lorin Brooke Friley" w:date="2013-09-20T12:59:00Z">
            <w:rPr>
              <w:rFonts w:cs="Times New Roman"/>
              <w:b/>
              <w:szCs w:val="24"/>
            </w:rPr>
          </w:rPrChange>
        </w:rPr>
        <w:pPrChange w:id="140" w:author="Lorin Brooke Friley" w:date="2013-09-20T12:48:00Z">
          <w:pPr>
            <w:pStyle w:val="ListParagraph"/>
            <w:numPr>
              <w:ilvl w:val="1"/>
              <w:numId w:val="27"/>
            </w:numPr>
            <w:spacing w:after="160" w:line="259" w:lineRule="auto"/>
            <w:ind w:left="1440" w:hanging="360"/>
          </w:pPr>
        </w:pPrChange>
      </w:pPr>
      <w:r w:rsidRPr="00166B37">
        <w:rPr>
          <w:rFonts w:cs="Times New Roman"/>
          <w:szCs w:val="24"/>
          <w:rPrChange w:id="141" w:author="Lorin Brooke Friley" w:date="2013-09-20T12:59:00Z">
            <w:rPr>
              <w:rFonts w:cs="Times New Roman"/>
              <w:b/>
              <w:szCs w:val="24"/>
            </w:rPr>
          </w:rPrChange>
        </w:rPr>
        <w:t>Individualistic societies</w:t>
      </w:r>
      <w:del w:id="142" w:author="Lorin Brooke Friley" w:date="2013-09-20T12:56:00Z">
        <w:r w:rsidRPr="00166B37">
          <w:rPr>
            <w:rFonts w:cs="Times New Roman"/>
            <w:szCs w:val="24"/>
            <w:rPrChange w:id="143" w:author="Lorin Brooke Friley" w:date="2013-09-20T12:59:00Z">
              <w:rPr>
                <w:rFonts w:cs="Times New Roman"/>
                <w:b/>
                <w:szCs w:val="24"/>
              </w:rPr>
            </w:rPrChange>
          </w:rPr>
          <w:delText>.</w:delText>
        </w:r>
      </w:del>
    </w:p>
    <w:p w:rsidR="00000000" w:rsidRDefault="004266C0">
      <w:pPr>
        <w:pStyle w:val="ListParagraph"/>
        <w:numPr>
          <w:ilvl w:val="0"/>
          <w:numId w:val="23"/>
        </w:numPr>
        <w:spacing w:after="160" w:line="259" w:lineRule="auto"/>
        <w:rPr>
          <w:rFonts w:cs="Times New Roman"/>
          <w:b/>
          <w:szCs w:val="24"/>
        </w:rPr>
        <w:pPrChange w:id="144" w:author="Lorin Brooke Friley" w:date="2013-09-20T12:48:00Z">
          <w:pPr>
            <w:pStyle w:val="ListParagraph"/>
            <w:numPr>
              <w:ilvl w:val="1"/>
              <w:numId w:val="27"/>
            </w:numPr>
            <w:spacing w:after="160" w:line="259" w:lineRule="auto"/>
            <w:ind w:left="1440" w:hanging="360"/>
          </w:pPr>
        </w:pPrChange>
      </w:pPr>
      <w:r>
        <w:rPr>
          <w:rFonts w:cs="Times New Roman"/>
          <w:szCs w:val="24"/>
        </w:rPr>
        <w:t>Young adults</w:t>
      </w:r>
      <w:del w:id="145" w:author="Lorin Brooke Friley" w:date="2013-09-20T12:56:00Z">
        <w:r w:rsidDel="00CF6142">
          <w:rPr>
            <w:rFonts w:cs="Times New Roman"/>
            <w:szCs w:val="24"/>
          </w:rPr>
          <w:delText>.</w:delText>
        </w:r>
      </w:del>
    </w:p>
    <w:p w:rsidR="00CC7F90" w:rsidRPr="00CC7F90" w:rsidRDefault="004266C0">
      <w:pPr>
        <w:pStyle w:val="ListParagraph"/>
        <w:numPr>
          <w:ilvl w:val="0"/>
          <w:numId w:val="23"/>
        </w:numPr>
        <w:spacing w:after="160" w:line="259" w:lineRule="auto"/>
        <w:rPr>
          <w:ins w:id="146" w:author="Susan Morgan" w:date="2013-09-20T13:16:00Z"/>
          <w:rFonts w:cs="Times New Roman"/>
          <w:b/>
          <w:szCs w:val="24"/>
          <w:rPrChange w:id="147" w:author="Susan Morgan" w:date="2013-09-20T13:16:00Z">
            <w:rPr>
              <w:ins w:id="148" w:author="Susan Morgan" w:date="2013-09-20T13:16:00Z"/>
              <w:rFonts w:cs="Times New Roman"/>
              <w:szCs w:val="24"/>
            </w:rPr>
          </w:rPrChange>
        </w:rPr>
      </w:pPr>
      <w:r>
        <w:rPr>
          <w:rFonts w:cs="Times New Roman"/>
          <w:szCs w:val="24"/>
        </w:rPr>
        <w:t>Collectivistic societies</w:t>
      </w:r>
    </w:p>
    <w:p w:rsidR="00000000" w:rsidRDefault="00CC7F90">
      <w:pPr>
        <w:pStyle w:val="ListParagraph"/>
        <w:numPr>
          <w:ilvl w:val="0"/>
          <w:numId w:val="23"/>
          <w:ins w:id="149" w:author="Susan Morgan" w:date="2013-09-20T13:16:00Z"/>
        </w:numPr>
        <w:spacing w:after="160" w:line="259" w:lineRule="auto"/>
        <w:rPr>
          <w:rFonts w:cs="Times New Roman"/>
          <w:b/>
          <w:szCs w:val="24"/>
        </w:rPr>
        <w:pPrChange w:id="150" w:author="Lorin Brooke Friley" w:date="2013-09-20T12:48:00Z">
          <w:pPr>
            <w:pStyle w:val="ListParagraph"/>
            <w:numPr>
              <w:ilvl w:val="1"/>
              <w:numId w:val="27"/>
            </w:numPr>
            <w:spacing w:after="160" w:line="259" w:lineRule="auto"/>
            <w:ind w:left="1440" w:hanging="360"/>
          </w:pPr>
        </w:pPrChange>
      </w:pPr>
      <w:ins w:id="151" w:author="Susan Morgan" w:date="2013-09-20T13:16:00Z">
        <w:r>
          <w:rPr>
            <w:rFonts w:cs="Times New Roman"/>
            <w:szCs w:val="24"/>
          </w:rPr>
          <w:t>All of the above</w:t>
        </w:r>
      </w:ins>
      <w:del w:id="152" w:author="Lorin Brooke Friley" w:date="2013-09-20T12:56:00Z">
        <w:r w:rsidR="004266C0" w:rsidDel="00CF6142">
          <w:rPr>
            <w:rFonts w:cs="Times New Roman"/>
            <w:szCs w:val="24"/>
          </w:rPr>
          <w:delText>.</w:delText>
        </w:r>
      </w:del>
    </w:p>
    <w:p w:rsidR="004266C0" w:rsidRDefault="004266C0"/>
    <w:p w:rsidR="00000000" w:rsidRDefault="004266C0">
      <w:pPr>
        <w:pStyle w:val="ListParagraph"/>
        <w:numPr>
          <w:ilvl w:val="0"/>
          <w:numId w:val="1"/>
        </w:numPr>
        <w:spacing w:after="160" w:line="259" w:lineRule="auto"/>
        <w:rPr>
          <w:rFonts w:cs="Times New Roman"/>
          <w:b/>
          <w:szCs w:val="24"/>
        </w:rPr>
        <w:pPrChange w:id="153" w:author="Lorin Brooke Friley" w:date="2013-09-20T12:48:00Z">
          <w:pPr>
            <w:pStyle w:val="ListParagraph"/>
            <w:numPr>
              <w:numId w:val="22"/>
            </w:numPr>
            <w:spacing w:after="160" w:line="259" w:lineRule="auto"/>
            <w:ind w:left="1440" w:hanging="360"/>
          </w:pPr>
        </w:pPrChange>
      </w:pPr>
      <w:r>
        <w:rPr>
          <w:rFonts w:cs="Times New Roman"/>
          <w:szCs w:val="24"/>
        </w:rPr>
        <w:t xml:space="preserve">Which of the following </w:t>
      </w:r>
      <w:r>
        <w:rPr>
          <w:rFonts w:cs="Times New Roman"/>
          <w:b/>
          <w:szCs w:val="24"/>
        </w:rPr>
        <w:t>IS NOT</w:t>
      </w:r>
      <w:r>
        <w:rPr>
          <w:rFonts w:cs="Times New Roman"/>
          <w:szCs w:val="24"/>
        </w:rPr>
        <w:t xml:space="preserve"> one of the sources toward tendency for consistency that </w:t>
      </w:r>
      <w:proofErr w:type="spellStart"/>
      <w:r>
        <w:rPr>
          <w:rFonts w:cs="Times New Roman"/>
          <w:szCs w:val="24"/>
        </w:rPr>
        <w:t>Cialdini</w:t>
      </w:r>
      <w:proofErr w:type="spellEnd"/>
      <w:r>
        <w:rPr>
          <w:rFonts w:cs="Times New Roman"/>
          <w:szCs w:val="24"/>
        </w:rPr>
        <w:t xml:space="preserve"> discussed?</w:t>
      </w:r>
    </w:p>
    <w:p w:rsidR="004266C0" w:rsidRPr="00F36543" w:rsidRDefault="004266C0" w:rsidP="00A44B78">
      <w:pPr>
        <w:pStyle w:val="ListParagraph"/>
        <w:numPr>
          <w:ilvl w:val="1"/>
          <w:numId w:val="5"/>
        </w:numPr>
        <w:spacing w:after="160" w:line="259" w:lineRule="auto"/>
        <w:rPr>
          <w:rFonts w:cs="Times New Roman"/>
          <w:b/>
          <w:szCs w:val="24"/>
        </w:rPr>
      </w:pPr>
      <w:r>
        <w:rPr>
          <w:rFonts w:cs="Times New Roman"/>
          <w:szCs w:val="24"/>
        </w:rPr>
        <w:t>Consistency is highly valued by society.</w:t>
      </w:r>
    </w:p>
    <w:p w:rsidR="004266C0" w:rsidRPr="00F36543" w:rsidRDefault="004266C0" w:rsidP="00A44B78">
      <w:pPr>
        <w:pStyle w:val="ListParagraph"/>
        <w:numPr>
          <w:ilvl w:val="1"/>
          <w:numId w:val="5"/>
        </w:numPr>
        <w:spacing w:after="160" w:line="259" w:lineRule="auto"/>
        <w:rPr>
          <w:rFonts w:cs="Times New Roman"/>
          <w:b/>
          <w:szCs w:val="24"/>
        </w:rPr>
      </w:pPr>
      <w:r>
        <w:rPr>
          <w:rFonts w:cs="Times New Roman"/>
          <w:szCs w:val="24"/>
        </w:rPr>
        <w:t>Consistency provides a beneficial approach to daily life.</w:t>
      </w:r>
    </w:p>
    <w:p w:rsidR="004266C0" w:rsidRPr="00F36543" w:rsidRDefault="004266C0" w:rsidP="00A44B78">
      <w:pPr>
        <w:pStyle w:val="ListParagraph"/>
        <w:numPr>
          <w:ilvl w:val="1"/>
          <w:numId w:val="5"/>
        </w:numPr>
        <w:spacing w:after="160" w:line="259" w:lineRule="auto"/>
        <w:rPr>
          <w:rFonts w:cs="Times New Roman"/>
          <w:b/>
          <w:szCs w:val="24"/>
        </w:rPr>
      </w:pPr>
      <w:r>
        <w:rPr>
          <w:rFonts w:cs="Times New Roman"/>
          <w:szCs w:val="24"/>
        </w:rPr>
        <w:t>A consistent orientation affords valuable shortcuts through the complexities of modern life.</w:t>
      </w:r>
    </w:p>
    <w:p w:rsidR="004266C0" w:rsidRDefault="00166B37" w:rsidP="00A44B78">
      <w:pPr>
        <w:pStyle w:val="ListParagraph"/>
        <w:numPr>
          <w:ilvl w:val="1"/>
          <w:numId w:val="5"/>
        </w:numPr>
        <w:spacing w:after="160" w:line="259" w:lineRule="auto"/>
        <w:rPr>
          <w:ins w:id="154" w:author="Susan Morgan" w:date="2013-09-20T13:16:00Z"/>
          <w:rFonts w:cs="Times New Roman"/>
          <w:szCs w:val="24"/>
        </w:rPr>
      </w:pPr>
      <w:r w:rsidRPr="00166B37">
        <w:rPr>
          <w:rFonts w:cs="Times New Roman"/>
          <w:szCs w:val="24"/>
          <w:rPrChange w:id="155" w:author="Lorin Brooke Friley" w:date="2013-09-20T12:59:00Z">
            <w:rPr>
              <w:rFonts w:cs="Times New Roman"/>
              <w:b/>
              <w:szCs w:val="24"/>
            </w:rPr>
          </w:rPrChange>
        </w:rPr>
        <w:t xml:space="preserve">Consistency increases susceptibility to making </w:t>
      </w:r>
      <w:del w:id="156" w:author="Lorin Brooke Friley" w:date="2013-09-20T12:53:00Z">
        <w:r w:rsidRPr="00166B37">
          <w:rPr>
            <w:rFonts w:cs="Times New Roman"/>
            <w:szCs w:val="24"/>
            <w:rPrChange w:id="157" w:author="Lorin Brooke Friley" w:date="2013-09-20T12:59:00Z">
              <w:rPr>
                <w:rFonts w:cs="Times New Roman"/>
                <w:b/>
                <w:szCs w:val="24"/>
              </w:rPr>
            </w:rPrChange>
          </w:rPr>
          <w:delText xml:space="preserve"> </w:delText>
        </w:r>
      </w:del>
      <w:r w:rsidRPr="00166B37">
        <w:rPr>
          <w:rFonts w:cs="Times New Roman"/>
          <w:szCs w:val="24"/>
          <w:rPrChange w:id="158" w:author="Lorin Brooke Friley" w:date="2013-09-20T12:59:00Z">
            <w:rPr>
              <w:rFonts w:cs="Times New Roman"/>
              <w:b/>
              <w:szCs w:val="24"/>
            </w:rPr>
          </w:rPrChange>
        </w:rPr>
        <w:t xml:space="preserve">bad, irrational decisions. </w:t>
      </w:r>
    </w:p>
    <w:p w:rsidR="00CC7F90" w:rsidRPr="00CF6142" w:rsidRDefault="00CC7F90" w:rsidP="00A44B78">
      <w:pPr>
        <w:pStyle w:val="ListParagraph"/>
        <w:numPr>
          <w:ilvl w:val="1"/>
          <w:numId w:val="5"/>
          <w:ins w:id="159" w:author="Susan Morgan" w:date="2013-09-20T13:16:00Z"/>
        </w:numPr>
        <w:spacing w:after="160" w:line="259" w:lineRule="auto"/>
        <w:rPr>
          <w:rFonts w:cs="Times New Roman"/>
          <w:szCs w:val="24"/>
          <w:rPrChange w:id="160" w:author="Lorin Brooke Friley" w:date="2013-09-20T12:59:00Z">
            <w:rPr>
              <w:rFonts w:cs="Times New Roman"/>
              <w:b/>
              <w:szCs w:val="24"/>
            </w:rPr>
          </w:rPrChange>
        </w:rPr>
      </w:pPr>
      <w:ins w:id="161" w:author="Susan Morgan" w:date="2013-09-20T13:16:00Z">
        <w:r>
          <w:rPr>
            <w:rFonts w:cs="Times New Roman"/>
            <w:szCs w:val="24"/>
          </w:rPr>
          <w:t>All of the above</w:t>
        </w:r>
      </w:ins>
    </w:p>
    <w:p w:rsidR="004266C0" w:rsidRDefault="004266C0" w:rsidP="00A44B78">
      <w:pPr>
        <w:pStyle w:val="ListParagraph"/>
        <w:spacing w:after="160" w:line="259" w:lineRule="auto"/>
        <w:rPr>
          <w:rFonts w:cs="Times New Roman"/>
          <w:szCs w:val="24"/>
        </w:rPr>
      </w:pPr>
    </w:p>
    <w:p w:rsidR="00000000" w:rsidRDefault="004266C0">
      <w:pPr>
        <w:pStyle w:val="ListParagraph"/>
        <w:numPr>
          <w:ilvl w:val="0"/>
          <w:numId w:val="1"/>
        </w:numPr>
        <w:rPr>
          <w:szCs w:val="24"/>
        </w:rPr>
        <w:pPrChange w:id="162" w:author="Lorin Brooke Friley" w:date="2013-09-20T12:45:00Z">
          <w:pPr>
            <w:pStyle w:val="ListParagraph"/>
            <w:numPr>
              <w:numId w:val="18"/>
            </w:numPr>
            <w:ind w:left="1440" w:hanging="360"/>
          </w:pPr>
        </w:pPrChange>
      </w:pPr>
      <w:r w:rsidRPr="00955918">
        <w:rPr>
          <w:szCs w:val="24"/>
        </w:rPr>
        <w:t>Wendy works in the mailroom at XYZ Enterprises.  Every once in a while, one of the mid-level managers yells at her because the price of postage has gone up.  In response, Wendy takes important documents that are being sent through inter-office mail and makes sure that the mail does not get to the correct people on time.  This is considered an example of</w:t>
      </w:r>
      <w:del w:id="163" w:author="Lorin Brooke Friley" w:date="2013-09-20T12:54:00Z">
        <w:r w:rsidRPr="00955918" w:rsidDel="002041C9">
          <w:rPr>
            <w:szCs w:val="24"/>
          </w:rPr>
          <w:delText xml:space="preserve"> </w:delText>
        </w:r>
      </w:del>
      <w:r w:rsidRPr="00955918">
        <w:rPr>
          <w:szCs w:val="24"/>
        </w:rPr>
        <w:t>:</w:t>
      </w:r>
    </w:p>
    <w:p w:rsidR="00000000" w:rsidRDefault="004266C0">
      <w:pPr>
        <w:pStyle w:val="ListParagraph"/>
        <w:numPr>
          <w:ilvl w:val="1"/>
          <w:numId w:val="24"/>
        </w:numPr>
        <w:rPr>
          <w:szCs w:val="24"/>
        </w:rPr>
        <w:pPrChange w:id="164" w:author="Lorin Brooke Friley" w:date="2013-09-20T12:49:00Z">
          <w:pPr>
            <w:pStyle w:val="ListParagraph"/>
            <w:numPr>
              <w:ilvl w:val="1"/>
              <w:numId w:val="6"/>
            </w:numPr>
            <w:ind w:left="1440" w:hanging="360"/>
          </w:pPr>
        </w:pPrChange>
      </w:pPr>
      <w:r w:rsidRPr="00955918">
        <w:rPr>
          <w:szCs w:val="24"/>
        </w:rPr>
        <w:t xml:space="preserve">Critical power </w:t>
      </w:r>
    </w:p>
    <w:p w:rsidR="00000000" w:rsidRDefault="004266C0">
      <w:pPr>
        <w:pStyle w:val="ListParagraph"/>
        <w:numPr>
          <w:ilvl w:val="1"/>
          <w:numId w:val="24"/>
        </w:numPr>
        <w:rPr>
          <w:szCs w:val="24"/>
        </w:rPr>
        <w:pPrChange w:id="165" w:author="Lorin Brooke Friley" w:date="2013-09-20T12:49:00Z">
          <w:pPr>
            <w:pStyle w:val="ListParagraph"/>
            <w:numPr>
              <w:ilvl w:val="1"/>
              <w:numId w:val="6"/>
            </w:numPr>
            <w:ind w:left="1440" w:hanging="360"/>
          </w:pPr>
        </w:pPrChange>
      </w:pPr>
      <w:r w:rsidRPr="00955918">
        <w:rPr>
          <w:szCs w:val="24"/>
        </w:rPr>
        <w:t>Expert power</w:t>
      </w:r>
    </w:p>
    <w:p w:rsidR="00000000" w:rsidRDefault="004266C0">
      <w:pPr>
        <w:pStyle w:val="ListParagraph"/>
        <w:numPr>
          <w:ilvl w:val="1"/>
          <w:numId w:val="24"/>
        </w:numPr>
        <w:rPr>
          <w:szCs w:val="24"/>
        </w:rPr>
        <w:pPrChange w:id="166" w:author="Lorin Brooke Friley" w:date="2013-09-20T12:49:00Z">
          <w:pPr>
            <w:pStyle w:val="ListParagraph"/>
            <w:numPr>
              <w:ilvl w:val="1"/>
              <w:numId w:val="6"/>
            </w:numPr>
            <w:ind w:left="1440" w:hanging="360"/>
          </w:pPr>
        </w:pPrChange>
      </w:pPr>
      <w:r w:rsidRPr="00955918">
        <w:rPr>
          <w:szCs w:val="24"/>
        </w:rPr>
        <w:t>Referent power</w:t>
      </w:r>
    </w:p>
    <w:p w:rsidR="00000000" w:rsidRDefault="004266C0">
      <w:pPr>
        <w:pStyle w:val="ListParagraph"/>
        <w:numPr>
          <w:ilvl w:val="1"/>
          <w:numId w:val="24"/>
        </w:numPr>
        <w:rPr>
          <w:szCs w:val="24"/>
        </w:rPr>
        <w:pPrChange w:id="167" w:author="Lorin Brooke Friley" w:date="2013-09-20T12:49:00Z">
          <w:pPr>
            <w:pStyle w:val="ListParagraph"/>
            <w:numPr>
              <w:ilvl w:val="1"/>
              <w:numId w:val="6"/>
            </w:numPr>
            <w:ind w:left="1440" w:hanging="360"/>
          </w:pPr>
        </w:pPrChange>
      </w:pPr>
      <w:r w:rsidRPr="00955918">
        <w:rPr>
          <w:szCs w:val="24"/>
        </w:rPr>
        <w:t>Coercive power</w:t>
      </w:r>
    </w:p>
    <w:p w:rsidR="00000000" w:rsidRDefault="004266C0">
      <w:pPr>
        <w:pStyle w:val="ListParagraph"/>
        <w:numPr>
          <w:ilvl w:val="1"/>
          <w:numId w:val="24"/>
        </w:numPr>
        <w:rPr>
          <w:szCs w:val="24"/>
        </w:rPr>
        <w:pPrChange w:id="168" w:author="Lorin Brooke Friley" w:date="2013-09-20T12:49:00Z">
          <w:pPr>
            <w:pStyle w:val="ListParagraph"/>
            <w:numPr>
              <w:ilvl w:val="1"/>
              <w:numId w:val="6"/>
            </w:numPr>
            <w:ind w:left="1440" w:hanging="360"/>
          </w:pPr>
        </w:pPrChange>
      </w:pPr>
      <w:r w:rsidRPr="00955918">
        <w:rPr>
          <w:szCs w:val="24"/>
        </w:rPr>
        <w:t>None of the above: Wendy has no power in XYZ Enterprises because she is just a mailroom clerk.</w:t>
      </w:r>
    </w:p>
    <w:p w:rsidR="004266C0" w:rsidRDefault="004266C0"/>
    <w:p w:rsidR="00000000" w:rsidRDefault="004266C0">
      <w:pPr>
        <w:pStyle w:val="ListParagraph"/>
        <w:numPr>
          <w:ilvl w:val="0"/>
          <w:numId w:val="1"/>
        </w:numPr>
        <w:spacing w:after="160" w:line="259" w:lineRule="auto"/>
        <w:rPr>
          <w:rFonts w:cs="Times New Roman"/>
          <w:szCs w:val="24"/>
        </w:rPr>
        <w:pPrChange w:id="169" w:author="Lorin Brooke Friley" w:date="2013-09-20T12:49:00Z">
          <w:pPr>
            <w:pStyle w:val="ListParagraph"/>
            <w:numPr>
              <w:numId w:val="26"/>
            </w:numPr>
            <w:spacing w:after="160" w:line="259" w:lineRule="auto"/>
            <w:ind w:left="1440" w:hanging="360"/>
          </w:pPr>
        </w:pPrChange>
      </w:pPr>
      <w:r w:rsidRPr="0045619D">
        <w:rPr>
          <w:rFonts w:cs="Times New Roman"/>
          <w:szCs w:val="24"/>
        </w:rPr>
        <w:t>According to French and Raven (1960), someone with a higher rank or position would have which type of power?</w:t>
      </w:r>
    </w:p>
    <w:p w:rsidR="004266C0" w:rsidRPr="0045619D" w:rsidRDefault="004266C0" w:rsidP="0091558F">
      <w:pPr>
        <w:pStyle w:val="ListParagraph"/>
        <w:numPr>
          <w:ilvl w:val="1"/>
          <w:numId w:val="8"/>
        </w:numPr>
        <w:spacing w:after="160" w:line="259" w:lineRule="auto"/>
        <w:rPr>
          <w:rFonts w:cs="Times New Roman"/>
          <w:szCs w:val="24"/>
        </w:rPr>
      </w:pPr>
      <w:r w:rsidRPr="0045619D">
        <w:rPr>
          <w:rFonts w:cs="Times New Roman"/>
          <w:szCs w:val="24"/>
        </w:rPr>
        <w:t>Coercive</w:t>
      </w:r>
    </w:p>
    <w:p w:rsidR="004266C0" w:rsidRPr="0045619D" w:rsidRDefault="004266C0" w:rsidP="0091558F">
      <w:pPr>
        <w:pStyle w:val="ListParagraph"/>
        <w:numPr>
          <w:ilvl w:val="1"/>
          <w:numId w:val="8"/>
        </w:numPr>
        <w:spacing w:after="160" w:line="259" w:lineRule="auto"/>
        <w:rPr>
          <w:rFonts w:cs="Times New Roman"/>
          <w:szCs w:val="24"/>
        </w:rPr>
      </w:pPr>
      <w:r w:rsidRPr="0045619D">
        <w:rPr>
          <w:rFonts w:cs="Times New Roman"/>
          <w:szCs w:val="24"/>
        </w:rPr>
        <w:t>Expert</w:t>
      </w:r>
    </w:p>
    <w:p w:rsidR="004266C0" w:rsidRPr="00CF6142" w:rsidRDefault="00166B37" w:rsidP="0091558F">
      <w:pPr>
        <w:pStyle w:val="ListParagraph"/>
        <w:numPr>
          <w:ilvl w:val="1"/>
          <w:numId w:val="8"/>
        </w:numPr>
        <w:spacing w:after="160" w:line="259" w:lineRule="auto"/>
        <w:rPr>
          <w:rFonts w:cs="Times New Roman"/>
          <w:szCs w:val="24"/>
          <w:rPrChange w:id="170" w:author="Lorin Brooke Friley" w:date="2013-09-20T13:00:00Z">
            <w:rPr>
              <w:rFonts w:cs="Times New Roman"/>
              <w:b/>
              <w:szCs w:val="24"/>
            </w:rPr>
          </w:rPrChange>
        </w:rPr>
      </w:pPr>
      <w:r w:rsidRPr="00166B37">
        <w:rPr>
          <w:rFonts w:cs="Times New Roman"/>
          <w:szCs w:val="24"/>
          <w:rPrChange w:id="171" w:author="Lorin Brooke Friley" w:date="2013-09-20T13:00:00Z">
            <w:rPr>
              <w:rFonts w:cs="Times New Roman"/>
              <w:b/>
              <w:szCs w:val="24"/>
            </w:rPr>
          </w:rPrChange>
        </w:rPr>
        <w:t>Legitimate</w:t>
      </w:r>
    </w:p>
    <w:p w:rsidR="004266C0" w:rsidRDefault="004266C0" w:rsidP="0091558F">
      <w:pPr>
        <w:pStyle w:val="ListParagraph"/>
        <w:numPr>
          <w:ilvl w:val="1"/>
          <w:numId w:val="8"/>
        </w:numPr>
        <w:spacing w:after="160" w:line="259" w:lineRule="auto"/>
        <w:rPr>
          <w:ins w:id="172" w:author="Susan Morgan" w:date="2013-09-20T13:17:00Z"/>
          <w:rFonts w:cs="Times New Roman"/>
          <w:szCs w:val="24"/>
        </w:rPr>
      </w:pPr>
      <w:r w:rsidRPr="0045619D">
        <w:rPr>
          <w:rFonts w:cs="Times New Roman"/>
          <w:szCs w:val="24"/>
        </w:rPr>
        <w:t>Referent</w:t>
      </w:r>
    </w:p>
    <w:p w:rsidR="00CC7F90" w:rsidRDefault="00CC7F90" w:rsidP="0091558F">
      <w:pPr>
        <w:pStyle w:val="ListParagraph"/>
        <w:numPr>
          <w:ilvl w:val="1"/>
          <w:numId w:val="8"/>
          <w:ins w:id="173" w:author="Susan Morgan" w:date="2013-09-20T13:17:00Z"/>
        </w:numPr>
        <w:spacing w:after="160" w:line="259" w:lineRule="auto"/>
        <w:rPr>
          <w:rFonts w:cs="Times New Roman"/>
          <w:szCs w:val="24"/>
        </w:rPr>
      </w:pPr>
      <w:ins w:id="174" w:author="Susan Morgan" w:date="2013-09-20T13:17:00Z">
        <w:r>
          <w:rPr>
            <w:rFonts w:cs="Times New Roman"/>
            <w:szCs w:val="24"/>
          </w:rPr>
          <w:t>None of the above</w:t>
        </w:r>
      </w:ins>
    </w:p>
    <w:p w:rsidR="004266C0" w:rsidRDefault="004266C0" w:rsidP="00A240E7">
      <w:pPr>
        <w:pStyle w:val="ListParagraph"/>
        <w:rPr>
          <w:szCs w:val="24"/>
        </w:rPr>
      </w:pPr>
    </w:p>
    <w:p w:rsidR="004266C0" w:rsidRPr="00955918" w:rsidRDefault="004266C0" w:rsidP="00A240E7">
      <w:pPr>
        <w:pStyle w:val="ListParagraph"/>
        <w:rPr>
          <w:szCs w:val="24"/>
        </w:rPr>
      </w:pPr>
    </w:p>
    <w:p w:rsidR="00000000" w:rsidRDefault="004266C0">
      <w:pPr>
        <w:pStyle w:val="ListParagraph"/>
        <w:numPr>
          <w:ilvl w:val="0"/>
          <w:numId w:val="1"/>
        </w:numPr>
        <w:spacing w:after="160" w:line="256" w:lineRule="auto"/>
        <w:pPrChange w:id="175" w:author="Lorin Brooke Friley" w:date="2013-09-20T12:49:00Z">
          <w:pPr>
            <w:pStyle w:val="ListParagraph"/>
            <w:numPr>
              <w:numId w:val="4"/>
            </w:numPr>
            <w:spacing w:after="160" w:line="256" w:lineRule="auto"/>
            <w:ind w:hanging="360"/>
          </w:pPr>
        </w:pPrChange>
      </w:pPr>
      <w:r w:rsidRPr="00955918">
        <w:t>According to the Elaboration Likelihood Model, when you speak over someone’s head by using language that is too technical for them, which route to persuasion are they likely to use?</w:t>
      </w:r>
    </w:p>
    <w:p w:rsidR="00000000" w:rsidRDefault="004266C0">
      <w:pPr>
        <w:pStyle w:val="ListParagraph"/>
        <w:numPr>
          <w:ilvl w:val="1"/>
          <w:numId w:val="25"/>
        </w:numPr>
        <w:spacing w:after="160" w:line="256" w:lineRule="auto"/>
        <w:pPrChange w:id="176" w:author="Lorin Brooke Friley" w:date="2013-09-20T12:49:00Z">
          <w:pPr>
            <w:pStyle w:val="ListParagraph"/>
            <w:numPr>
              <w:ilvl w:val="1"/>
              <w:numId w:val="4"/>
            </w:numPr>
            <w:spacing w:after="160" w:line="256" w:lineRule="auto"/>
            <w:ind w:left="1440" w:hanging="360"/>
          </w:pPr>
        </w:pPrChange>
      </w:pPr>
      <w:r w:rsidRPr="00955918">
        <w:t>Occipital route</w:t>
      </w:r>
    </w:p>
    <w:p w:rsidR="00000000" w:rsidRDefault="004266C0">
      <w:pPr>
        <w:pStyle w:val="ListParagraph"/>
        <w:numPr>
          <w:ilvl w:val="1"/>
          <w:numId w:val="25"/>
        </w:numPr>
        <w:spacing w:after="160" w:line="256" w:lineRule="auto"/>
        <w:pPrChange w:id="177" w:author="Lorin Brooke Friley" w:date="2013-09-20T12:49:00Z">
          <w:pPr>
            <w:pStyle w:val="ListParagraph"/>
            <w:numPr>
              <w:ilvl w:val="1"/>
              <w:numId w:val="4"/>
            </w:numPr>
            <w:spacing w:after="160" w:line="256" w:lineRule="auto"/>
            <w:ind w:left="1440" w:hanging="360"/>
          </w:pPr>
        </w:pPrChange>
      </w:pPr>
      <w:r w:rsidRPr="00955918">
        <w:t>Peripheral route</w:t>
      </w:r>
    </w:p>
    <w:p w:rsidR="00000000" w:rsidRDefault="004266C0">
      <w:pPr>
        <w:pStyle w:val="ListParagraph"/>
        <w:numPr>
          <w:ilvl w:val="1"/>
          <w:numId w:val="25"/>
        </w:numPr>
        <w:spacing w:after="160" w:line="256" w:lineRule="auto"/>
        <w:pPrChange w:id="178" w:author="Lorin Brooke Friley" w:date="2013-09-20T12:49:00Z">
          <w:pPr>
            <w:pStyle w:val="ListParagraph"/>
            <w:numPr>
              <w:ilvl w:val="1"/>
              <w:numId w:val="4"/>
            </w:numPr>
            <w:spacing w:after="160" w:line="256" w:lineRule="auto"/>
            <w:ind w:left="1440" w:hanging="360"/>
          </w:pPr>
        </w:pPrChange>
      </w:pPr>
      <w:r w:rsidRPr="00955918">
        <w:t>Audible route</w:t>
      </w:r>
    </w:p>
    <w:p w:rsidR="00000000" w:rsidRDefault="004266C0">
      <w:pPr>
        <w:pStyle w:val="ListParagraph"/>
        <w:numPr>
          <w:ilvl w:val="1"/>
          <w:numId w:val="25"/>
        </w:numPr>
        <w:spacing w:after="160" w:line="256" w:lineRule="auto"/>
        <w:pPrChange w:id="179" w:author="Lorin Brooke Friley" w:date="2013-09-20T12:49:00Z">
          <w:pPr>
            <w:pStyle w:val="ListParagraph"/>
            <w:numPr>
              <w:ilvl w:val="1"/>
              <w:numId w:val="4"/>
            </w:numPr>
            <w:spacing w:after="160" w:line="256" w:lineRule="auto"/>
            <w:ind w:left="1440" w:hanging="360"/>
          </w:pPr>
        </w:pPrChange>
      </w:pPr>
      <w:r w:rsidRPr="00955918">
        <w:t>Grounded route</w:t>
      </w:r>
    </w:p>
    <w:p w:rsidR="00000000" w:rsidRDefault="004266C0">
      <w:pPr>
        <w:pStyle w:val="ListParagraph"/>
        <w:numPr>
          <w:ilvl w:val="1"/>
          <w:numId w:val="25"/>
        </w:numPr>
        <w:spacing w:after="160" w:line="256" w:lineRule="auto"/>
        <w:pPrChange w:id="180" w:author="Lorin Brooke Friley" w:date="2013-09-20T12:49:00Z">
          <w:pPr>
            <w:pStyle w:val="ListParagraph"/>
            <w:numPr>
              <w:ilvl w:val="1"/>
              <w:numId w:val="4"/>
            </w:numPr>
            <w:spacing w:after="160" w:line="256" w:lineRule="auto"/>
            <w:ind w:left="1440" w:hanging="360"/>
          </w:pPr>
        </w:pPrChange>
      </w:pPr>
      <w:r w:rsidRPr="00955918">
        <w:t>Non-verbal route</w:t>
      </w:r>
    </w:p>
    <w:p w:rsidR="004266C0" w:rsidRDefault="004266C0"/>
    <w:p w:rsidR="00000000" w:rsidRDefault="004266C0">
      <w:pPr>
        <w:pStyle w:val="ListParagraph"/>
        <w:numPr>
          <w:ilvl w:val="0"/>
          <w:numId w:val="1"/>
        </w:numPr>
        <w:spacing w:after="160" w:line="256" w:lineRule="auto"/>
        <w:pPrChange w:id="181" w:author="Lorin Brooke Friley" w:date="2013-09-20T12:49:00Z">
          <w:pPr>
            <w:pStyle w:val="ListParagraph"/>
            <w:numPr>
              <w:numId w:val="10"/>
            </w:numPr>
            <w:spacing w:after="160" w:line="256" w:lineRule="auto"/>
            <w:ind w:hanging="360"/>
          </w:pPr>
        </w:pPrChange>
      </w:pPr>
      <w:r w:rsidRPr="00955918">
        <w:t>The Elaboration Likelihood Model suggests that we process persuasive messages in two different ways:</w:t>
      </w:r>
    </w:p>
    <w:p w:rsidR="00000000" w:rsidRDefault="004266C0">
      <w:pPr>
        <w:pStyle w:val="ListParagraph"/>
        <w:numPr>
          <w:ilvl w:val="1"/>
          <w:numId w:val="26"/>
        </w:numPr>
        <w:spacing w:after="160" w:line="256" w:lineRule="auto"/>
        <w:pPrChange w:id="182" w:author="Lorin Brooke Friley" w:date="2013-09-20T12:49:00Z">
          <w:pPr>
            <w:pStyle w:val="ListParagraph"/>
            <w:numPr>
              <w:ilvl w:val="1"/>
              <w:numId w:val="10"/>
            </w:numPr>
            <w:spacing w:after="160" w:line="256" w:lineRule="auto"/>
            <w:ind w:left="1440" w:hanging="360"/>
          </w:pPr>
        </w:pPrChange>
      </w:pPr>
      <w:r w:rsidRPr="00955918">
        <w:t>The occipital route and the ocular route</w:t>
      </w:r>
    </w:p>
    <w:p w:rsidR="00000000" w:rsidRDefault="004266C0">
      <w:pPr>
        <w:pStyle w:val="ListParagraph"/>
        <w:numPr>
          <w:ilvl w:val="1"/>
          <w:numId w:val="26"/>
        </w:numPr>
        <w:spacing w:after="160" w:line="256" w:lineRule="auto"/>
        <w:pPrChange w:id="183" w:author="Lorin Brooke Friley" w:date="2013-09-20T12:49:00Z">
          <w:pPr>
            <w:pStyle w:val="ListParagraph"/>
            <w:numPr>
              <w:ilvl w:val="1"/>
              <w:numId w:val="10"/>
            </w:numPr>
            <w:spacing w:after="160" w:line="256" w:lineRule="auto"/>
            <w:ind w:left="1440" w:hanging="360"/>
          </w:pPr>
        </w:pPrChange>
      </w:pPr>
      <w:r w:rsidRPr="00955918">
        <w:t>The central route and the peripheral route</w:t>
      </w:r>
    </w:p>
    <w:p w:rsidR="00000000" w:rsidRDefault="004266C0">
      <w:pPr>
        <w:pStyle w:val="ListParagraph"/>
        <w:numPr>
          <w:ilvl w:val="1"/>
          <w:numId w:val="26"/>
        </w:numPr>
        <w:spacing w:after="160" w:line="256" w:lineRule="auto"/>
        <w:pPrChange w:id="184" w:author="Lorin Brooke Friley" w:date="2013-09-20T12:49:00Z">
          <w:pPr>
            <w:pStyle w:val="ListParagraph"/>
            <w:numPr>
              <w:ilvl w:val="1"/>
              <w:numId w:val="10"/>
            </w:numPr>
            <w:spacing w:after="160" w:line="256" w:lineRule="auto"/>
            <w:ind w:left="1440" w:hanging="360"/>
          </w:pPr>
        </w:pPrChange>
      </w:pPr>
      <w:r w:rsidRPr="00955918">
        <w:t>The verbal route and the nonverbal route</w:t>
      </w:r>
    </w:p>
    <w:p w:rsidR="00000000" w:rsidRDefault="004266C0">
      <w:pPr>
        <w:pStyle w:val="ListParagraph"/>
        <w:numPr>
          <w:ilvl w:val="1"/>
          <w:numId w:val="26"/>
        </w:numPr>
        <w:spacing w:after="160" w:line="256" w:lineRule="auto"/>
        <w:pPrChange w:id="185" w:author="Lorin Brooke Friley" w:date="2013-09-20T12:49:00Z">
          <w:pPr>
            <w:pStyle w:val="ListParagraph"/>
            <w:numPr>
              <w:ilvl w:val="1"/>
              <w:numId w:val="10"/>
            </w:numPr>
            <w:spacing w:after="160" w:line="256" w:lineRule="auto"/>
            <w:ind w:left="1440" w:hanging="360"/>
          </w:pPr>
        </w:pPrChange>
      </w:pPr>
      <w:r w:rsidRPr="00955918">
        <w:t>The audible route and the subconscious route</w:t>
      </w:r>
    </w:p>
    <w:p w:rsidR="00000000" w:rsidRDefault="004266C0">
      <w:pPr>
        <w:pStyle w:val="ListParagraph"/>
        <w:numPr>
          <w:ilvl w:val="1"/>
          <w:numId w:val="26"/>
        </w:numPr>
        <w:spacing w:after="160" w:line="256" w:lineRule="auto"/>
        <w:pPrChange w:id="186" w:author="Lorin Brooke Friley" w:date="2013-09-20T12:49:00Z">
          <w:pPr>
            <w:pStyle w:val="ListParagraph"/>
            <w:numPr>
              <w:ilvl w:val="1"/>
              <w:numId w:val="10"/>
            </w:numPr>
            <w:spacing w:after="160" w:line="256" w:lineRule="auto"/>
            <w:ind w:left="1440" w:hanging="360"/>
          </w:pPr>
        </w:pPrChange>
      </w:pPr>
      <w:r w:rsidRPr="00955918">
        <w:t>The elevated route and the grounded route</w:t>
      </w:r>
    </w:p>
    <w:p w:rsidR="004266C0" w:rsidRDefault="004266C0"/>
    <w:p w:rsidR="00000000" w:rsidRDefault="004266C0">
      <w:pPr>
        <w:pStyle w:val="ListParagraph"/>
        <w:numPr>
          <w:ilvl w:val="0"/>
          <w:numId w:val="1"/>
        </w:numPr>
        <w:spacing w:after="160" w:line="256" w:lineRule="auto"/>
        <w:pPrChange w:id="187" w:author="Lorin Brooke Friley" w:date="2013-09-20T12:49:00Z">
          <w:pPr>
            <w:pStyle w:val="ListParagraph"/>
            <w:numPr>
              <w:numId w:val="11"/>
            </w:numPr>
            <w:spacing w:after="160" w:line="256" w:lineRule="auto"/>
            <w:ind w:left="1440" w:hanging="360"/>
          </w:pPr>
        </w:pPrChange>
      </w:pPr>
      <w:r w:rsidRPr="00955918">
        <w:t xml:space="preserve">Cues such as likeability, attractiveness, the number of arguments, the length of arguments, </w:t>
      </w:r>
      <w:ins w:id="188" w:author="Lorin Brooke Friley" w:date="2013-09-20T12:54:00Z">
        <w:r w:rsidR="00CF6142">
          <w:t xml:space="preserve">and </w:t>
        </w:r>
      </w:ins>
      <w:r w:rsidRPr="00955918">
        <w:t>the use of emotion to persuade are all considered _______?</w:t>
      </w:r>
    </w:p>
    <w:p w:rsidR="00000000" w:rsidRDefault="004266C0">
      <w:pPr>
        <w:pStyle w:val="ListParagraph"/>
        <w:numPr>
          <w:ilvl w:val="1"/>
          <w:numId w:val="27"/>
        </w:numPr>
        <w:spacing w:after="160" w:line="256" w:lineRule="auto"/>
        <w:pPrChange w:id="189" w:author="Lorin Brooke Friley" w:date="2013-09-20T12:49:00Z">
          <w:pPr>
            <w:pStyle w:val="ListParagraph"/>
            <w:numPr>
              <w:ilvl w:val="1"/>
              <w:numId w:val="11"/>
            </w:numPr>
            <w:spacing w:after="160" w:line="256" w:lineRule="auto"/>
            <w:ind w:left="1440" w:hanging="360"/>
          </w:pPr>
        </w:pPrChange>
      </w:pPr>
      <w:r w:rsidRPr="00955918">
        <w:t>Fluff</w:t>
      </w:r>
    </w:p>
    <w:p w:rsidR="00000000" w:rsidRDefault="004266C0">
      <w:pPr>
        <w:pStyle w:val="ListParagraph"/>
        <w:numPr>
          <w:ilvl w:val="1"/>
          <w:numId w:val="27"/>
        </w:numPr>
        <w:spacing w:after="160" w:line="256" w:lineRule="auto"/>
        <w:pPrChange w:id="190" w:author="Lorin Brooke Friley" w:date="2013-09-20T12:49:00Z">
          <w:pPr>
            <w:pStyle w:val="ListParagraph"/>
            <w:numPr>
              <w:ilvl w:val="1"/>
              <w:numId w:val="11"/>
            </w:numPr>
            <w:spacing w:after="160" w:line="256" w:lineRule="auto"/>
            <w:ind w:left="1440" w:hanging="360"/>
          </w:pPr>
        </w:pPrChange>
      </w:pPr>
      <w:r w:rsidRPr="00955918">
        <w:t>Impartial cues</w:t>
      </w:r>
    </w:p>
    <w:p w:rsidR="00000000" w:rsidRDefault="004266C0">
      <w:pPr>
        <w:pStyle w:val="ListParagraph"/>
        <w:numPr>
          <w:ilvl w:val="1"/>
          <w:numId w:val="27"/>
        </w:numPr>
        <w:spacing w:after="160" w:line="256" w:lineRule="auto"/>
        <w:pPrChange w:id="191" w:author="Lorin Brooke Friley" w:date="2013-09-20T12:49:00Z">
          <w:pPr>
            <w:pStyle w:val="ListParagraph"/>
            <w:numPr>
              <w:ilvl w:val="1"/>
              <w:numId w:val="11"/>
            </w:numPr>
            <w:spacing w:after="160" w:line="256" w:lineRule="auto"/>
            <w:ind w:left="1440" w:hanging="360"/>
          </w:pPr>
        </w:pPrChange>
      </w:pPr>
      <w:r w:rsidRPr="00955918">
        <w:t>Quasi-scientific cues</w:t>
      </w:r>
    </w:p>
    <w:p w:rsidR="00000000" w:rsidRDefault="004266C0">
      <w:pPr>
        <w:pStyle w:val="ListParagraph"/>
        <w:numPr>
          <w:ilvl w:val="1"/>
          <w:numId w:val="27"/>
        </w:numPr>
        <w:spacing w:after="160" w:line="256" w:lineRule="auto"/>
        <w:pPrChange w:id="192" w:author="Lorin Brooke Friley" w:date="2013-09-20T12:49:00Z">
          <w:pPr>
            <w:pStyle w:val="ListParagraph"/>
            <w:numPr>
              <w:ilvl w:val="1"/>
              <w:numId w:val="11"/>
            </w:numPr>
            <w:spacing w:after="160" w:line="256" w:lineRule="auto"/>
            <w:ind w:left="1440" w:hanging="360"/>
          </w:pPr>
        </w:pPrChange>
      </w:pPr>
      <w:r w:rsidRPr="00955918">
        <w:t>Distractors</w:t>
      </w:r>
    </w:p>
    <w:p w:rsidR="00000000" w:rsidRDefault="004266C0">
      <w:pPr>
        <w:pStyle w:val="ListParagraph"/>
        <w:numPr>
          <w:ilvl w:val="1"/>
          <w:numId w:val="27"/>
        </w:numPr>
        <w:spacing w:after="160" w:line="256" w:lineRule="auto"/>
        <w:pPrChange w:id="193" w:author="Lorin Brooke Friley" w:date="2013-09-20T12:49:00Z">
          <w:pPr>
            <w:pStyle w:val="ListParagraph"/>
            <w:numPr>
              <w:ilvl w:val="1"/>
              <w:numId w:val="11"/>
            </w:numPr>
            <w:spacing w:after="160" w:line="256" w:lineRule="auto"/>
            <w:ind w:left="1440" w:hanging="360"/>
          </w:pPr>
        </w:pPrChange>
      </w:pPr>
      <w:r w:rsidRPr="00955918">
        <w:t>Heuristics</w:t>
      </w:r>
    </w:p>
    <w:p w:rsidR="004266C0" w:rsidRDefault="004266C0"/>
    <w:p w:rsidR="00000000" w:rsidRDefault="004266C0">
      <w:pPr>
        <w:pStyle w:val="ListParagraph"/>
        <w:numPr>
          <w:ilvl w:val="0"/>
          <w:numId w:val="1"/>
        </w:numPr>
        <w:spacing w:after="160" w:line="259" w:lineRule="auto"/>
        <w:rPr>
          <w:rFonts w:cs="Times New Roman"/>
          <w:b/>
          <w:szCs w:val="24"/>
        </w:rPr>
        <w:pPrChange w:id="194" w:author="Lorin Brooke Friley" w:date="2013-09-20T12:48:00Z">
          <w:pPr>
            <w:pStyle w:val="ListParagraph"/>
            <w:numPr>
              <w:numId w:val="22"/>
            </w:numPr>
            <w:spacing w:after="160" w:line="259" w:lineRule="auto"/>
            <w:ind w:left="1440" w:hanging="360"/>
          </w:pPr>
        </w:pPrChange>
      </w:pPr>
      <w:r>
        <w:rPr>
          <w:rFonts w:cs="Times New Roman"/>
          <w:szCs w:val="24"/>
        </w:rPr>
        <w:t>The Elaboration Likelihood Model posits two routes of persuasion. Which of the following are characteristics of the central route of persuasion?</w:t>
      </w:r>
    </w:p>
    <w:p w:rsidR="00000000" w:rsidRDefault="004266C0">
      <w:pPr>
        <w:pStyle w:val="ListParagraph"/>
        <w:numPr>
          <w:ilvl w:val="0"/>
          <w:numId w:val="28"/>
        </w:numPr>
        <w:spacing w:after="160" w:line="259" w:lineRule="auto"/>
        <w:rPr>
          <w:rFonts w:cs="Times New Roman"/>
          <w:b/>
          <w:szCs w:val="24"/>
        </w:rPr>
        <w:pPrChange w:id="195" w:author="Lorin Brooke Friley" w:date="2013-09-20T12:49:00Z">
          <w:pPr>
            <w:pStyle w:val="ListParagraph"/>
            <w:numPr>
              <w:ilvl w:val="1"/>
              <w:numId w:val="22"/>
            </w:numPr>
            <w:spacing w:after="160" w:line="259" w:lineRule="auto"/>
            <w:ind w:left="1440" w:hanging="360"/>
          </w:pPr>
        </w:pPrChange>
      </w:pPr>
      <w:r>
        <w:rPr>
          <w:rFonts w:cs="Times New Roman"/>
          <w:szCs w:val="24"/>
        </w:rPr>
        <w:t>Few rational thoughts</w:t>
      </w:r>
      <w:del w:id="196" w:author="Lorin Brooke Friley" w:date="2013-09-20T12:56:00Z">
        <w:r w:rsidDel="00CF6142">
          <w:rPr>
            <w:rFonts w:cs="Times New Roman"/>
            <w:szCs w:val="24"/>
          </w:rPr>
          <w:delText>.</w:delText>
        </w:r>
      </w:del>
    </w:p>
    <w:p w:rsidR="00000000" w:rsidRDefault="004266C0">
      <w:pPr>
        <w:pStyle w:val="ListParagraph"/>
        <w:numPr>
          <w:ilvl w:val="0"/>
          <w:numId w:val="28"/>
        </w:numPr>
        <w:spacing w:after="160" w:line="259" w:lineRule="auto"/>
        <w:rPr>
          <w:rFonts w:cs="Times New Roman"/>
          <w:b/>
          <w:szCs w:val="24"/>
        </w:rPr>
        <w:pPrChange w:id="197" w:author="Lorin Brooke Friley" w:date="2013-09-20T12:49:00Z">
          <w:pPr>
            <w:pStyle w:val="ListParagraph"/>
            <w:numPr>
              <w:ilvl w:val="1"/>
              <w:numId w:val="22"/>
            </w:numPr>
            <w:spacing w:after="160" w:line="259" w:lineRule="auto"/>
            <w:ind w:left="1440" w:hanging="360"/>
          </w:pPr>
        </w:pPrChange>
      </w:pPr>
      <w:r>
        <w:rPr>
          <w:rFonts w:cs="Times New Roman"/>
          <w:szCs w:val="24"/>
        </w:rPr>
        <w:t>Low levels of elaboration</w:t>
      </w:r>
      <w:del w:id="198" w:author="Lorin Brooke Friley" w:date="2013-09-20T12:56:00Z">
        <w:r w:rsidDel="00CF6142">
          <w:rPr>
            <w:rFonts w:cs="Times New Roman"/>
            <w:szCs w:val="24"/>
          </w:rPr>
          <w:delText>.</w:delText>
        </w:r>
      </w:del>
    </w:p>
    <w:p w:rsidR="00000000" w:rsidRDefault="00166B37">
      <w:pPr>
        <w:pStyle w:val="ListParagraph"/>
        <w:numPr>
          <w:ilvl w:val="0"/>
          <w:numId w:val="28"/>
        </w:numPr>
        <w:spacing w:after="160" w:line="259" w:lineRule="auto"/>
        <w:rPr>
          <w:rFonts w:cs="Times New Roman"/>
          <w:szCs w:val="24"/>
          <w:rPrChange w:id="199" w:author="Lorin Brooke Friley" w:date="2013-09-20T13:00:00Z">
            <w:rPr>
              <w:rFonts w:cs="Times New Roman"/>
              <w:b/>
              <w:szCs w:val="24"/>
            </w:rPr>
          </w:rPrChange>
        </w:rPr>
        <w:pPrChange w:id="200" w:author="Lorin Brooke Friley" w:date="2013-09-20T12:49:00Z">
          <w:pPr>
            <w:pStyle w:val="ListParagraph"/>
            <w:numPr>
              <w:ilvl w:val="1"/>
              <w:numId w:val="22"/>
            </w:numPr>
            <w:spacing w:after="160" w:line="259" w:lineRule="auto"/>
            <w:ind w:left="1440" w:hanging="360"/>
          </w:pPr>
        </w:pPrChange>
      </w:pPr>
      <w:r w:rsidRPr="00166B37">
        <w:rPr>
          <w:rFonts w:cs="Times New Roman"/>
          <w:szCs w:val="24"/>
          <w:rPrChange w:id="201" w:author="Lorin Brooke Friley" w:date="2013-09-20T13:00:00Z">
            <w:rPr>
              <w:rFonts w:cs="Times New Roman"/>
              <w:b/>
              <w:szCs w:val="24"/>
            </w:rPr>
          </w:rPrChange>
        </w:rPr>
        <w:t>A great deal of issue-relevant thinking</w:t>
      </w:r>
      <w:del w:id="202" w:author="Lorin Brooke Friley" w:date="2013-09-20T12:56:00Z">
        <w:r w:rsidRPr="00166B37">
          <w:rPr>
            <w:rFonts w:cs="Times New Roman"/>
            <w:szCs w:val="24"/>
            <w:rPrChange w:id="203" w:author="Lorin Brooke Friley" w:date="2013-09-20T13:00:00Z">
              <w:rPr>
                <w:rFonts w:cs="Times New Roman"/>
                <w:b/>
                <w:szCs w:val="24"/>
              </w:rPr>
            </w:rPrChange>
          </w:rPr>
          <w:delText>.</w:delText>
        </w:r>
      </w:del>
    </w:p>
    <w:p w:rsidR="00CC7F90" w:rsidRPr="00CC7F90" w:rsidRDefault="004266C0">
      <w:pPr>
        <w:pStyle w:val="ListParagraph"/>
        <w:numPr>
          <w:ilvl w:val="0"/>
          <w:numId w:val="28"/>
        </w:numPr>
        <w:spacing w:after="160" w:line="259" w:lineRule="auto"/>
        <w:rPr>
          <w:ins w:id="204" w:author="Susan Morgan" w:date="2013-09-20T13:17:00Z"/>
          <w:rFonts w:cs="Times New Roman"/>
          <w:b/>
          <w:szCs w:val="24"/>
          <w:rPrChange w:id="205" w:author="Susan Morgan" w:date="2013-09-20T13:17:00Z">
            <w:rPr>
              <w:ins w:id="206" w:author="Susan Morgan" w:date="2013-09-20T13:17:00Z"/>
              <w:rFonts w:cs="Times New Roman"/>
              <w:szCs w:val="24"/>
            </w:rPr>
          </w:rPrChange>
        </w:rPr>
      </w:pPr>
      <w:r>
        <w:rPr>
          <w:rFonts w:cs="Times New Roman"/>
          <w:szCs w:val="24"/>
        </w:rPr>
        <w:t>Low levels of cognitive attention</w:t>
      </w:r>
    </w:p>
    <w:p w:rsidR="00000000" w:rsidRDefault="00CC7F90">
      <w:pPr>
        <w:pStyle w:val="ListParagraph"/>
        <w:numPr>
          <w:ilvl w:val="0"/>
          <w:numId w:val="28"/>
          <w:ins w:id="207" w:author="Susan Morgan" w:date="2013-09-20T13:17:00Z"/>
        </w:numPr>
        <w:spacing w:after="160" w:line="259" w:lineRule="auto"/>
        <w:rPr>
          <w:rFonts w:cs="Times New Roman"/>
          <w:b/>
          <w:szCs w:val="24"/>
        </w:rPr>
        <w:pPrChange w:id="208" w:author="Lorin Brooke Friley" w:date="2013-09-20T12:49:00Z">
          <w:pPr>
            <w:pStyle w:val="ListParagraph"/>
            <w:numPr>
              <w:ilvl w:val="1"/>
              <w:numId w:val="22"/>
            </w:numPr>
            <w:spacing w:after="160" w:line="259" w:lineRule="auto"/>
            <w:ind w:left="1440" w:hanging="360"/>
          </w:pPr>
        </w:pPrChange>
      </w:pPr>
      <w:ins w:id="209" w:author="Susan Morgan" w:date="2013-09-20T13:17:00Z">
        <w:r>
          <w:rPr>
            <w:rFonts w:cs="Times New Roman"/>
            <w:szCs w:val="24"/>
          </w:rPr>
          <w:t>All of the above</w:t>
        </w:r>
      </w:ins>
      <w:del w:id="210" w:author="Lorin Brooke Friley" w:date="2013-09-20T12:56:00Z">
        <w:r w:rsidR="004266C0" w:rsidDel="00CF6142">
          <w:rPr>
            <w:rFonts w:cs="Times New Roman"/>
            <w:szCs w:val="24"/>
          </w:rPr>
          <w:delText>.</w:delText>
        </w:r>
      </w:del>
    </w:p>
    <w:p w:rsidR="004266C0" w:rsidRDefault="004266C0"/>
    <w:p w:rsidR="00000000" w:rsidRDefault="004266C0">
      <w:pPr>
        <w:pStyle w:val="ListParagraph"/>
        <w:numPr>
          <w:ilvl w:val="0"/>
          <w:numId w:val="1"/>
        </w:numPr>
        <w:rPr>
          <w:rFonts w:cs="Times New Roman"/>
          <w:szCs w:val="24"/>
        </w:rPr>
        <w:pPrChange w:id="211" w:author="Lorin Brooke Friley" w:date="2013-09-20T12:50:00Z">
          <w:pPr>
            <w:pStyle w:val="ListParagraph"/>
            <w:numPr>
              <w:numId w:val="2"/>
            </w:numPr>
            <w:ind w:hanging="360"/>
          </w:pPr>
        </w:pPrChange>
      </w:pPr>
      <w:r w:rsidRPr="00955918">
        <w:rPr>
          <w:rFonts w:cs="Times New Roman"/>
          <w:szCs w:val="24"/>
        </w:rPr>
        <w:t xml:space="preserve">Lisa spent a lot of money on her wedding dress. After buying it, Lisa refuses to look at pictures of any other wedding dresses or pictures of </w:t>
      </w:r>
      <w:proofErr w:type="gramStart"/>
      <w:r w:rsidRPr="00955918">
        <w:rPr>
          <w:rFonts w:cs="Times New Roman"/>
          <w:szCs w:val="24"/>
        </w:rPr>
        <w:t>herself</w:t>
      </w:r>
      <w:proofErr w:type="gramEnd"/>
      <w:r w:rsidRPr="00955918">
        <w:rPr>
          <w:rFonts w:cs="Times New Roman"/>
          <w:szCs w:val="24"/>
        </w:rPr>
        <w:t xml:space="preserve"> in the other dresses. She does this because she does not want to see one that might be better and ruin her opinion that she bought the “perfect” dress. What happened to Lisa can be explained through:</w:t>
      </w:r>
    </w:p>
    <w:p w:rsidR="00000000" w:rsidRDefault="004266C0">
      <w:pPr>
        <w:pStyle w:val="ListParagraph"/>
        <w:numPr>
          <w:ilvl w:val="1"/>
          <w:numId w:val="29"/>
        </w:numPr>
        <w:rPr>
          <w:szCs w:val="24"/>
        </w:rPr>
        <w:pPrChange w:id="212" w:author="Lorin Brooke Friley" w:date="2013-09-20T12:50:00Z">
          <w:pPr>
            <w:pStyle w:val="ListParagraph"/>
            <w:numPr>
              <w:ilvl w:val="1"/>
              <w:numId w:val="2"/>
            </w:numPr>
            <w:ind w:left="1440" w:hanging="360"/>
          </w:pPr>
        </w:pPrChange>
      </w:pPr>
      <w:r w:rsidRPr="00955918">
        <w:rPr>
          <w:szCs w:val="24"/>
        </w:rPr>
        <w:t>Internal consistency fluctuation</w:t>
      </w:r>
    </w:p>
    <w:p w:rsidR="00000000" w:rsidRDefault="004266C0">
      <w:pPr>
        <w:pStyle w:val="ListParagraph"/>
        <w:numPr>
          <w:ilvl w:val="1"/>
          <w:numId w:val="29"/>
        </w:numPr>
        <w:rPr>
          <w:szCs w:val="24"/>
        </w:rPr>
        <w:pPrChange w:id="213" w:author="Lorin Brooke Friley" w:date="2013-09-20T12:50:00Z">
          <w:pPr>
            <w:pStyle w:val="ListParagraph"/>
            <w:numPr>
              <w:ilvl w:val="1"/>
              <w:numId w:val="2"/>
            </w:numPr>
            <w:ind w:left="1440" w:hanging="360"/>
          </w:pPr>
        </w:pPrChange>
      </w:pPr>
      <w:r w:rsidRPr="00955918">
        <w:rPr>
          <w:szCs w:val="24"/>
        </w:rPr>
        <w:t>Elaboration Likelihood Model</w:t>
      </w:r>
    </w:p>
    <w:p w:rsidR="00000000" w:rsidRDefault="004266C0">
      <w:pPr>
        <w:pStyle w:val="ListParagraph"/>
        <w:numPr>
          <w:ilvl w:val="1"/>
          <w:numId w:val="29"/>
        </w:numPr>
        <w:rPr>
          <w:szCs w:val="24"/>
        </w:rPr>
        <w:pPrChange w:id="214" w:author="Lorin Brooke Friley" w:date="2013-09-20T12:50:00Z">
          <w:pPr>
            <w:pStyle w:val="ListParagraph"/>
            <w:numPr>
              <w:ilvl w:val="1"/>
              <w:numId w:val="2"/>
            </w:numPr>
            <w:ind w:left="1440" w:hanging="360"/>
          </w:pPr>
        </w:pPrChange>
      </w:pPr>
      <w:r w:rsidRPr="00955918">
        <w:rPr>
          <w:szCs w:val="24"/>
        </w:rPr>
        <w:t>Attitude Adjustment Theory</w:t>
      </w:r>
    </w:p>
    <w:p w:rsidR="00000000" w:rsidRDefault="004266C0">
      <w:pPr>
        <w:pStyle w:val="ListParagraph"/>
        <w:numPr>
          <w:ilvl w:val="1"/>
          <w:numId w:val="29"/>
        </w:numPr>
        <w:rPr>
          <w:szCs w:val="24"/>
        </w:rPr>
        <w:pPrChange w:id="215" w:author="Lorin Brooke Friley" w:date="2013-09-20T12:50:00Z">
          <w:pPr>
            <w:pStyle w:val="ListParagraph"/>
            <w:numPr>
              <w:ilvl w:val="1"/>
              <w:numId w:val="2"/>
            </w:numPr>
            <w:ind w:left="1440" w:hanging="360"/>
          </w:pPr>
        </w:pPrChange>
      </w:pPr>
      <w:r w:rsidRPr="00955918">
        <w:rPr>
          <w:szCs w:val="24"/>
        </w:rPr>
        <w:t>Theory of Reasoned Action</w:t>
      </w:r>
    </w:p>
    <w:p w:rsidR="00000000" w:rsidRDefault="004266C0">
      <w:pPr>
        <w:pStyle w:val="ListParagraph"/>
        <w:numPr>
          <w:ilvl w:val="1"/>
          <w:numId w:val="29"/>
        </w:numPr>
        <w:rPr>
          <w:szCs w:val="24"/>
        </w:rPr>
        <w:pPrChange w:id="216" w:author="Lorin Brooke Friley" w:date="2013-09-20T12:50:00Z">
          <w:pPr>
            <w:pStyle w:val="ListParagraph"/>
            <w:numPr>
              <w:ilvl w:val="1"/>
              <w:numId w:val="2"/>
            </w:numPr>
            <w:ind w:left="1440" w:hanging="360"/>
          </w:pPr>
        </w:pPrChange>
      </w:pPr>
      <w:r w:rsidRPr="00955918">
        <w:rPr>
          <w:szCs w:val="24"/>
        </w:rPr>
        <w:t>Cognitive Dissonance Theory</w:t>
      </w:r>
    </w:p>
    <w:p w:rsidR="004266C0" w:rsidRDefault="004266C0"/>
    <w:p w:rsidR="00000000" w:rsidRDefault="004266C0">
      <w:pPr>
        <w:pStyle w:val="ListParagraph"/>
        <w:numPr>
          <w:ilvl w:val="0"/>
          <w:numId w:val="1"/>
        </w:numPr>
        <w:spacing w:after="160" w:line="259" w:lineRule="auto"/>
        <w:rPr>
          <w:rFonts w:cs="Times New Roman"/>
          <w:szCs w:val="24"/>
        </w:rPr>
        <w:pPrChange w:id="217" w:author="Lorin Brooke Friley" w:date="2013-09-20T12:50:00Z">
          <w:pPr>
            <w:pStyle w:val="ListParagraph"/>
            <w:numPr>
              <w:numId w:val="24"/>
            </w:numPr>
            <w:spacing w:after="160" w:line="259" w:lineRule="auto"/>
            <w:ind w:left="1440" w:hanging="360"/>
          </w:pPr>
        </w:pPrChange>
      </w:pPr>
      <w:del w:id="218" w:author="Lorin Brooke Friley" w:date="2013-09-20T12:50:00Z">
        <w:r w:rsidDel="002041C9">
          <w:tab/>
        </w:r>
      </w:del>
      <w:r>
        <w:rPr>
          <w:rFonts w:cs="Times New Roman"/>
          <w:szCs w:val="24"/>
        </w:rPr>
        <w:t>Which of the following situations would cause the most post-decision regret?</w:t>
      </w:r>
    </w:p>
    <w:p w:rsidR="004266C0" w:rsidRPr="00CF6142" w:rsidRDefault="00166B37" w:rsidP="0091558F">
      <w:pPr>
        <w:pStyle w:val="ListParagraph"/>
        <w:numPr>
          <w:ilvl w:val="1"/>
          <w:numId w:val="7"/>
        </w:numPr>
        <w:spacing w:after="160" w:line="259" w:lineRule="auto"/>
        <w:rPr>
          <w:rFonts w:cs="Times New Roman"/>
          <w:szCs w:val="24"/>
          <w:rPrChange w:id="219" w:author="Lorin Brooke Friley" w:date="2013-09-20T13:00:00Z">
            <w:rPr>
              <w:rFonts w:cs="Times New Roman"/>
              <w:b/>
              <w:szCs w:val="24"/>
            </w:rPr>
          </w:rPrChange>
        </w:rPr>
      </w:pPr>
      <w:r w:rsidRPr="00166B37">
        <w:rPr>
          <w:rFonts w:cs="Times New Roman"/>
          <w:szCs w:val="24"/>
          <w:rPrChange w:id="220" w:author="Lorin Brooke Friley" w:date="2013-09-20T13:00:00Z">
            <w:rPr>
              <w:rFonts w:cs="Times New Roman"/>
              <w:b/>
              <w:szCs w:val="24"/>
            </w:rPr>
          </w:rPrChange>
        </w:rPr>
        <w:t>Having free choice in making the decision</w:t>
      </w:r>
    </w:p>
    <w:p w:rsidR="004266C0" w:rsidRDefault="004266C0" w:rsidP="0091558F">
      <w:pPr>
        <w:pStyle w:val="ListParagraph"/>
        <w:numPr>
          <w:ilvl w:val="1"/>
          <w:numId w:val="7"/>
        </w:numPr>
        <w:spacing w:after="160" w:line="259" w:lineRule="auto"/>
        <w:rPr>
          <w:rFonts w:cs="Times New Roman"/>
          <w:szCs w:val="24"/>
        </w:rPr>
      </w:pPr>
      <w:r>
        <w:rPr>
          <w:rFonts w:cs="Times New Roman"/>
          <w:szCs w:val="24"/>
        </w:rPr>
        <w:t>Being forced to decide something against your will</w:t>
      </w:r>
    </w:p>
    <w:p w:rsidR="004266C0" w:rsidRDefault="004266C0" w:rsidP="0091558F">
      <w:pPr>
        <w:pStyle w:val="ListParagraph"/>
        <w:numPr>
          <w:ilvl w:val="1"/>
          <w:numId w:val="7"/>
        </w:numPr>
        <w:spacing w:after="160" w:line="259" w:lineRule="auto"/>
        <w:rPr>
          <w:rFonts w:cs="Times New Roman"/>
          <w:szCs w:val="24"/>
        </w:rPr>
      </w:pPr>
      <w:r>
        <w:rPr>
          <w:rFonts w:cs="Times New Roman"/>
          <w:szCs w:val="24"/>
        </w:rPr>
        <w:t>Exerting little effort in making the decision</w:t>
      </w:r>
    </w:p>
    <w:p w:rsidR="004266C0" w:rsidRDefault="004266C0">
      <w:pPr>
        <w:pStyle w:val="ListParagraph"/>
        <w:numPr>
          <w:ilvl w:val="1"/>
          <w:numId w:val="7"/>
        </w:numPr>
        <w:spacing w:after="160" w:line="259" w:lineRule="auto"/>
        <w:rPr>
          <w:del w:id="221" w:author="Unknown"/>
          <w:rFonts w:cs="Times New Roman"/>
          <w:szCs w:val="24"/>
        </w:rPr>
      </w:pPr>
      <w:r>
        <w:rPr>
          <w:rFonts w:cs="Times New Roman"/>
          <w:szCs w:val="24"/>
        </w:rPr>
        <w:t>Being exposed to distorted or biased information when making the decision</w:t>
      </w:r>
    </w:p>
    <w:p w:rsidR="00CC7F90" w:rsidDel="002041C9" w:rsidRDefault="00CC7F90" w:rsidP="0091558F">
      <w:pPr>
        <w:pStyle w:val="ListParagraph"/>
        <w:numPr>
          <w:ilvl w:val="1"/>
          <w:numId w:val="7"/>
          <w:ins w:id="222" w:author="Susan Morgan" w:date="2013-09-20T13:17:00Z"/>
        </w:numPr>
        <w:spacing w:after="160" w:line="259" w:lineRule="auto"/>
        <w:rPr>
          <w:ins w:id="223" w:author="Susan Morgan" w:date="2013-09-20T13:17:00Z"/>
          <w:rFonts w:cs="Times New Roman"/>
          <w:szCs w:val="24"/>
        </w:rPr>
      </w:pPr>
    </w:p>
    <w:p w:rsidR="00000000" w:rsidRDefault="00CC7F90">
      <w:pPr>
        <w:pStyle w:val="ListParagraph"/>
        <w:numPr>
          <w:ilvl w:val="1"/>
          <w:numId w:val="7"/>
        </w:numPr>
        <w:tabs>
          <w:tab w:val="left" w:pos="1232"/>
        </w:tabs>
        <w:spacing w:after="160" w:line="259" w:lineRule="auto"/>
        <w:rPr>
          <w:del w:id="224" w:author="Lorin Brooke Friley" w:date="2013-09-20T12:50:00Z"/>
        </w:rPr>
        <w:pPrChange w:id="225" w:author="Lorin Brooke Friley" w:date="2013-09-20T12:50:00Z">
          <w:pPr>
            <w:tabs>
              <w:tab w:val="left" w:pos="1232"/>
            </w:tabs>
          </w:pPr>
        </w:pPrChange>
      </w:pPr>
      <w:ins w:id="226" w:author="Susan Morgan" w:date="2013-09-20T13:17:00Z">
        <w:r>
          <w:t>None of the above would cause post-decision regret</w:t>
        </w:r>
      </w:ins>
    </w:p>
    <w:p w:rsidR="00000000" w:rsidRDefault="0003278B">
      <w:pPr>
        <w:pStyle w:val="ListParagraph"/>
        <w:numPr>
          <w:ilvl w:val="1"/>
          <w:numId w:val="7"/>
        </w:numPr>
        <w:spacing w:after="160" w:line="259" w:lineRule="auto"/>
        <w:pPrChange w:id="227" w:author="Lorin Brooke Friley" w:date="2013-09-20T12:50:00Z">
          <w:pPr/>
        </w:pPrChange>
      </w:pPr>
    </w:p>
    <w:p w:rsidR="004266C0" w:rsidRDefault="004266C0"/>
    <w:p w:rsidR="00000000" w:rsidRDefault="004266C0">
      <w:pPr>
        <w:pStyle w:val="ListParagraph"/>
        <w:numPr>
          <w:ilvl w:val="0"/>
          <w:numId w:val="1"/>
        </w:numPr>
        <w:spacing w:after="160" w:line="259" w:lineRule="auto"/>
        <w:rPr>
          <w:rFonts w:cs="Times New Roman"/>
          <w:szCs w:val="24"/>
        </w:rPr>
        <w:pPrChange w:id="228" w:author="Lorin Brooke Friley" w:date="2013-09-20T12:50:00Z">
          <w:pPr>
            <w:pStyle w:val="ListParagraph"/>
            <w:numPr>
              <w:numId w:val="25"/>
            </w:numPr>
            <w:spacing w:after="160" w:line="259" w:lineRule="auto"/>
            <w:ind w:left="1440" w:hanging="360"/>
          </w:pPr>
        </w:pPrChange>
      </w:pPr>
      <w:r w:rsidRPr="0045619D">
        <w:rPr>
          <w:rFonts w:cs="Times New Roman"/>
          <w:szCs w:val="24"/>
        </w:rPr>
        <w:t>According to Cognitive Dissonance Theory, which of the following causes psychological discomfort?</w:t>
      </w:r>
    </w:p>
    <w:p w:rsidR="00000000" w:rsidRDefault="004266C0">
      <w:pPr>
        <w:pStyle w:val="ListParagraph"/>
        <w:numPr>
          <w:ilvl w:val="1"/>
          <w:numId w:val="30"/>
        </w:numPr>
        <w:spacing w:after="160" w:line="259" w:lineRule="auto"/>
        <w:rPr>
          <w:rFonts w:cs="Times New Roman"/>
          <w:szCs w:val="24"/>
        </w:rPr>
        <w:pPrChange w:id="229" w:author="Lorin Brooke Friley" w:date="2013-09-20T12:50:00Z">
          <w:pPr>
            <w:pStyle w:val="ListParagraph"/>
            <w:numPr>
              <w:ilvl w:val="1"/>
              <w:numId w:val="25"/>
            </w:numPr>
            <w:spacing w:after="160" w:line="259" w:lineRule="auto"/>
            <w:ind w:left="1440" w:hanging="360"/>
          </w:pPr>
        </w:pPrChange>
      </w:pPr>
      <w:r>
        <w:rPr>
          <w:rFonts w:cs="Times New Roman"/>
          <w:szCs w:val="24"/>
        </w:rPr>
        <w:t>Dissonance between your own beliefs and your peers’ beliefs</w:t>
      </w:r>
    </w:p>
    <w:p w:rsidR="00000000" w:rsidRDefault="00166B37">
      <w:pPr>
        <w:pStyle w:val="ListParagraph"/>
        <w:numPr>
          <w:ilvl w:val="1"/>
          <w:numId w:val="30"/>
        </w:numPr>
        <w:spacing w:after="160" w:line="259" w:lineRule="auto"/>
        <w:rPr>
          <w:rFonts w:cs="Times New Roman"/>
          <w:szCs w:val="24"/>
          <w:rPrChange w:id="230" w:author="Lorin Brooke Friley" w:date="2013-09-20T13:01:00Z">
            <w:rPr>
              <w:rFonts w:cs="Times New Roman"/>
              <w:b/>
              <w:szCs w:val="24"/>
            </w:rPr>
          </w:rPrChange>
        </w:rPr>
        <w:pPrChange w:id="231" w:author="Lorin Brooke Friley" w:date="2013-09-20T12:50:00Z">
          <w:pPr>
            <w:pStyle w:val="ListParagraph"/>
            <w:numPr>
              <w:ilvl w:val="1"/>
              <w:numId w:val="25"/>
            </w:numPr>
            <w:spacing w:after="160" w:line="259" w:lineRule="auto"/>
            <w:ind w:left="1440" w:hanging="360"/>
          </w:pPr>
        </w:pPrChange>
      </w:pPr>
      <w:r w:rsidRPr="00166B37">
        <w:rPr>
          <w:rFonts w:cs="Times New Roman"/>
          <w:szCs w:val="24"/>
          <w:rPrChange w:id="232" w:author="Lorin Brooke Friley" w:date="2013-09-20T13:01:00Z">
            <w:rPr>
              <w:rFonts w:cs="Times New Roman"/>
              <w:b/>
              <w:szCs w:val="24"/>
            </w:rPr>
          </w:rPrChange>
        </w:rPr>
        <w:t>Inconsistency between your attitudes and behavior</w:t>
      </w:r>
    </w:p>
    <w:p w:rsidR="00000000" w:rsidRDefault="004266C0">
      <w:pPr>
        <w:pStyle w:val="ListParagraph"/>
        <w:numPr>
          <w:ilvl w:val="1"/>
          <w:numId w:val="30"/>
        </w:numPr>
        <w:spacing w:after="160" w:line="259" w:lineRule="auto"/>
        <w:rPr>
          <w:rFonts w:cs="Times New Roman"/>
          <w:szCs w:val="24"/>
        </w:rPr>
        <w:pPrChange w:id="233" w:author="Lorin Brooke Friley" w:date="2013-09-20T12:50:00Z">
          <w:pPr>
            <w:pStyle w:val="ListParagraph"/>
            <w:numPr>
              <w:ilvl w:val="1"/>
              <w:numId w:val="25"/>
            </w:numPr>
            <w:spacing w:after="160" w:line="259" w:lineRule="auto"/>
            <w:ind w:left="1440" w:hanging="360"/>
          </w:pPr>
        </w:pPrChange>
      </w:pPr>
      <w:r>
        <w:rPr>
          <w:rFonts w:cs="Times New Roman"/>
          <w:szCs w:val="24"/>
        </w:rPr>
        <w:t>Similarity between your values and behavior</w:t>
      </w:r>
    </w:p>
    <w:p w:rsidR="00000000" w:rsidRDefault="004266C0">
      <w:pPr>
        <w:pStyle w:val="ListParagraph"/>
        <w:numPr>
          <w:ilvl w:val="1"/>
          <w:numId w:val="30"/>
        </w:numPr>
        <w:spacing w:after="160" w:line="259" w:lineRule="auto"/>
        <w:rPr>
          <w:ins w:id="234" w:author="Susan Morgan" w:date="2013-09-20T13:18:00Z"/>
          <w:rFonts w:cs="Times New Roman"/>
          <w:szCs w:val="24"/>
        </w:rPr>
      </w:pPr>
      <w:r>
        <w:rPr>
          <w:rFonts w:cs="Times New Roman"/>
          <w:szCs w:val="24"/>
        </w:rPr>
        <w:t>Harmony between your words and your action</w:t>
      </w:r>
    </w:p>
    <w:p w:rsidR="00CC7F90" w:rsidRDefault="00CC7F90">
      <w:pPr>
        <w:pStyle w:val="ListParagraph"/>
        <w:numPr>
          <w:ilvl w:val="1"/>
          <w:numId w:val="30"/>
          <w:ins w:id="235" w:author="Susan Morgan" w:date="2013-09-20T13:18:00Z"/>
        </w:numPr>
        <w:spacing w:after="160" w:line="259" w:lineRule="auto"/>
        <w:rPr>
          <w:rFonts w:cs="Times New Roman"/>
          <w:szCs w:val="24"/>
        </w:rPr>
        <w:pPrChange w:id="236" w:author="Lorin Brooke Friley" w:date="2013-09-20T12:50:00Z">
          <w:pPr>
            <w:pStyle w:val="ListParagraph"/>
            <w:numPr>
              <w:ilvl w:val="1"/>
              <w:numId w:val="25"/>
            </w:numPr>
            <w:spacing w:after="160" w:line="259" w:lineRule="auto"/>
            <w:ind w:left="1440" w:hanging="360"/>
          </w:pPr>
        </w:pPrChange>
      </w:pPr>
      <w:ins w:id="237" w:author="Susan Morgan" w:date="2013-09-20T13:18:00Z">
        <w:r>
          <w:rPr>
            <w:rFonts w:cs="Times New Roman"/>
            <w:szCs w:val="24"/>
          </w:rPr>
          <w:t>None of the above cause significant psychological discomfort</w:t>
        </w:r>
      </w:ins>
    </w:p>
    <w:p w:rsidR="004266C0" w:rsidRDefault="004266C0" w:rsidP="0091558F">
      <w:pPr>
        <w:tabs>
          <w:tab w:val="left" w:pos="1856"/>
        </w:tabs>
      </w:pPr>
    </w:p>
    <w:p w:rsidR="00000000" w:rsidRDefault="004266C0">
      <w:pPr>
        <w:pStyle w:val="ListParagraph"/>
        <w:numPr>
          <w:ilvl w:val="0"/>
          <w:numId w:val="1"/>
        </w:numPr>
        <w:spacing w:after="160" w:line="259" w:lineRule="auto"/>
        <w:rPr>
          <w:rFonts w:cs="Times New Roman"/>
          <w:szCs w:val="24"/>
        </w:rPr>
        <w:pPrChange w:id="238" w:author="Lorin Brooke Friley" w:date="2013-09-20T12:48:00Z">
          <w:pPr>
            <w:pStyle w:val="ListParagraph"/>
            <w:numPr>
              <w:numId w:val="22"/>
            </w:numPr>
            <w:spacing w:after="160" w:line="259" w:lineRule="auto"/>
            <w:ind w:left="1440" w:hanging="360"/>
          </w:pPr>
        </w:pPrChange>
      </w:pPr>
      <w:r w:rsidRPr="00F14B82">
        <w:rPr>
          <w:rFonts w:cs="Times New Roman"/>
          <w:szCs w:val="24"/>
        </w:rPr>
        <w:t>Which of the following is true of persuasion?</w:t>
      </w:r>
    </w:p>
    <w:p w:rsidR="00000000" w:rsidRDefault="004266C0">
      <w:pPr>
        <w:pStyle w:val="ListParagraph"/>
        <w:numPr>
          <w:ilvl w:val="0"/>
          <w:numId w:val="31"/>
        </w:numPr>
        <w:spacing w:after="160" w:line="259" w:lineRule="auto"/>
        <w:rPr>
          <w:rFonts w:cs="Times New Roman"/>
          <w:szCs w:val="24"/>
        </w:rPr>
        <w:pPrChange w:id="239" w:author="Lorin Brooke Friley" w:date="2013-09-20T12:50:00Z">
          <w:pPr>
            <w:pStyle w:val="ListParagraph"/>
            <w:numPr>
              <w:ilvl w:val="1"/>
              <w:numId w:val="22"/>
            </w:numPr>
            <w:spacing w:after="160" w:line="259" w:lineRule="auto"/>
            <w:ind w:left="1440" w:hanging="360"/>
          </w:pPr>
        </w:pPrChange>
      </w:pPr>
      <w:r w:rsidRPr="00F14B82">
        <w:rPr>
          <w:rFonts w:cs="Times New Roman"/>
          <w:szCs w:val="24"/>
        </w:rPr>
        <w:t>Persuasion is an attempt to influence someone, even if it is unsuccessful</w:t>
      </w:r>
      <w:ins w:id="240" w:author="Lorin Brooke Friley" w:date="2013-09-20T12:54:00Z">
        <w:r w:rsidR="00CF6142">
          <w:rPr>
            <w:rFonts w:cs="Times New Roman"/>
            <w:szCs w:val="24"/>
          </w:rPr>
          <w:t>.</w:t>
        </w:r>
      </w:ins>
      <w:r w:rsidRPr="00F14B82">
        <w:rPr>
          <w:rFonts w:cs="Times New Roman"/>
          <w:szCs w:val="24"/>
        </w:rPr>
        <w:t xml:space="preserve"> </w:t>
      </w:r>
    </w:p>
    <w:p w:rsidR="00000000" w:rsidRDefault="00166B37">
      <w:pPr>
        <w:pStyle w:val="ListParagraph"/>
        <w:numPr>
          <w:ilvl w:val="0"/>
          <w:numId w:val="31"/>
        </w:numPr>
        <w:spacing w:after="160" w:line="259" w:lineRule="auto"/>
        <w:rPr>
          <w:rFonts w:cs="Times New Roman"/>
          <w:szCs w:val="24"/>
          <w:rPrChange w:id="241" w:author="Lorin Brooke Friley" w:date="2013-09-20T13:01:00Z">
            <w:rPr>
              <w:rFonts w:cs="Times New Roman"/>
              <w:b/>
              <w:szCs w:val="24"/>
            </w:rPr>
          </w:rPrChange>
        </w:rPr>
        <w:pPrChange w:id="242" w:author="Lorin Brooke Friley" w:date="2013-09-20T12:50:00Z">
          <w:pPr>
            <w:pStyle w:val="ListParagraph"/>
            <w:numPr>
              <w:ilvl w:val="1"/>
              <w:numId w:val="22"/>
            </w:numPr>
            <w:spacing w:after="160" w:line="259" w:lineRule="auto"/>
            <w:ind w:left="1440" w:hanging="360"/>
          </w:pPr>
        </w:pPrChange>
      </w:pPr>
      <w:r w:rsidRPr="00166B37">
        <w:rPr>
          <w:rFonts w:cs="Times New Roman"/>
          <w:szCs w:val="24"/>
          <w:rPrChange w:id="243" w:author="Lorin Brooke Friley" w:date="2013-09-20T13:01:00Z">
            <w:rPr>
              <w:rFonts w:cs="Times New Roman"/>
              <w:b/>
              <w:szCs w:val="24"/>
            </w:rPr>
          </w:rPrChange>
        </w:rPr>
        <w:t>Persuasion requires freedom on the part of the receiver</w:t>
      </w:r>
      <w:ins w:id="244" w:author="Lorin Brooke Friley" w:date="2013-09-20T12:55:00Z">
        <w:r w:rsidRPr="00166B37">
          <w:rPr>
            <w:rFonts w:cs="Times New Roman"/>
            <w:szCs w:val="24"/>
            <w:rPrChange w:id="245" w:author="Lorin Brooke Friley" w:date="2013-09-20T13:01:00Z">
              <w:rPr>
                <w:rFonts w:cs="Times New Roman"/>
                <w:b/>
                <w:szCs w:val="24"/>
              </w:rPr>
            </w:rPrChange>
          </w:rPr>
          <w:t>.</w:t>
        </w:r>
      </w:ins>
    </w:p>
    <w:p w:rsidR="00000000" w:rsidRDefault="004266C0">
      <w:pPr>
        <w:pStyle w:val="ListParagraph"/>
        <w:numPr>
          <w:ilvl w:val="0"/>
          <w:numId w:val="31"/>
        </w:numPr>
        <w:spacing w:after="160" w:line="259" w:lineRule="auto"/>
        <w:rPr>
          <w:rFonts w:cs="Times New Roman"/>
          <w:szCs w:val="24"/>
        </w:rPr>
        <w:pPrChange w:id="246" w:author="Lorin Brooke Friley" w:date="2013-09-20T12:50:00Z">
          <w:pPr>
            <w:pStyle w:val="ListParagraph"/>
            <w:numPr>
              <w:ilvl w:val="1"/>
              <w:numId w:val="22"/>
            </w:numPr>
            <w:spacing w:after="160" w:line="259" w:lineRule="auto"/>
            <w:ind w:left="1440" w:hanging="360"/>
          </w:pPr>
        </w:pPrChange>
      </w:pPr>
      <w:r w:rsidRPr="00F14B82">
        <w:rPr>
          <w:rFonts w:cs="Times New Roman"/>
          <w:szCs w:val="24"/>
        </w:rPr>
        <w:t>Persuasion often involves manipulation, coercion, or deception</w:t>
      </w:r>
      <w:ins w:id="247" w:author="Lorin Brooke Friley" w:date="2013-09-20T12:55:00Z">
        <w:r w:rsidR="00CF6142">
          <w:rPr>
            <w:rFonts w:cs="Times New Roman"/>
            <w:szCs w:val="24"/>
          </w:rPr>
          <w:t>.</w:t>
        </w:r>
      </w:ins>
    </w:p>
    <w:p w:rsidR="00000000" w:rsidRDefault="004266C0">
      <w:pPr>
        <w:pStyle w:val="ListParagraph"/>
        <w:numPr>
          <w:ilvl w:val="0"/>
          <w:numId w:val="31"/>
        </w:numPr>
        <w:spacing w:after="160" w:line="259" w:lineRule="auto"/>
        <w:rPr>
          <w:ins w:id="248" w:author="Susan Morgan" w:date="2013-09-20T13:18:00Z"/>
          <w:rFonts w:cs="Times New Roman"/>
          <w:szCs w:val="24"/>
        </w:rPr>
      </w:pPr>
      <w:r w:rsidRPr="00F14B82">
        <w:rPr>
          <w:rFonts w:cs="Times New Roman"/>
          <w:szCs w:val="24"/>
        </w:rPr>
        <w:t>Persuasion can occur without a specific goal or intention</w:t>
      </w:r>
      <w:ins w:id="249" w:author="Lorin Brooke Friley" w:date="2013-09-20T12:55:00Z">
        <w:r w:rsidR="00CF6142">
          <w:rPr>
            <w:rFonts w:cs="Times New Roman"/>
            <w:szCs w:val="24"/>
          </w:rPr>
          <w:t>.</w:t>
        </w:r>
      </w:ins>
      <w:r w:rsidRPr="00F14B82">
        <w:rPr>
          <w:rFonts w:cs="Times New Roman"/>
          <w:szCs w:val="24"/>
        </w:rPr>
        <w:t xml:space="preserve"> </w:t>
      </w:r>
    </w:p>
    <w:p w:rsidR="00CC7F90" w:rsidRDefault="00CC7F90">
      <w:pPr>
        <w:pStyle w:val="ListParagraph"/>
        <w:numPr>
          <w:ilvl w:val="0"/>
          <w:numId w:val="31"/>
          <w:ins w:id="250" w:author="Susan Morgan" w:date="2013-09-20T13:18:00Z"/>
        </w:numPr>
        <w:spacing w:after="160" w:line="259" w:lineRule="auto"/>
        <w:rPr>
          <w:rFonts w:cs="Times New Roman"/>
          <w:szCs w:val="24"/>
        </w:rPr>
        <w:pPrChange w:id="251" w:author="Lorin Brooke Friley" w:date="2013-09-20T12:50:00Z">
          <w:pPr>
            <w:pStyle w:val="ListParagraph"/>
            <w:numPr>
              <w:ilvl w:val="1"/>
              <w:numId w:val="22"/>
            </w:numPr>
            <w:spacing w:after="160" w:line="259" w:lineRule="auto"/>
            <w:ind w:left="1440" w:hanging="360"/>
          </w:pPr>
        </w:pPrChange>
      </w:pPr>
      <w:ins w:id="252" w:author="Susan Morgan" w:date="2013-09-20T13:18:00Z">
        <w:r>
          <w:rPr>
            <w:rFonts w:cs="Times New Roman"/>
            <w:szCs w:val="24"/>
          </w:rPr>
          <w:t>All of the above are true about persuasion.</w:t>
        </w:r>
      </w:ins>
    </w:p>
    <w:p w:rsidR="004266C0" w:rsidRDefault="004266C0"/>
    <w:p w:rsidR="00000000" w:rsidRDefault="004266C0">
      <w:pPr>
        <w:pStyle w:val="ListParagraph"/>
        <w:numPr>
          <w:ilvl w:val="0"/>
          <w:numId w:val="1"/>
        </w:numPr>
        <w:pPrChange w:id="253" w:author="Lorin Brooke Friley" w:date="2013-09-20T12:50:00Z">
          <w:pPr>
            <w:pStyle w:val="ListParagraph"/>
            <w:numPr>
              <w:numId w:val="17"/>
            </w:numPr>
            <w:ind w:left="1440" w:hanging="360"/>
          </w:pPr>
        </w:pPrChange>
      </w:pPr>
      <w:r w:rsidRPr="00955918">
        <w:t>Which of the following involves creating behavior change without changing attitudes?</w:t>
      </w:r>
    </w:p>
    <w:p w:rsidR="00000000" w:rsidRDefault="004266C0">
      <w:pPr>
        <w:pStyle w:val="ListParagraph"/>
        <w:numPr>
          <w:ilvl w:val="1"/>
          <w:numId w:val="32"/>
        </w:numPr>
        <w:pPrChange w:id="254" w:author="Lorin Brooke Friley" w:date="2013-09-20T12:50:00Z">
          <w:pPr>
            <w:pStyle w:val="ListParagraph"/>
            <w:numPr>
              <w:ilvl w:val="1"/>
              <w:numId w:val="17"/>
            </w:numPr>
            <w:ind w:left="1440" w:hanging="360"/>
          </w:pPr>
        </w:pPrChange>
      </w:pPr>
      <w:r w:rsidRPr="00955918">
        <w:t>Persuasion</w:t>
      </w:r>
    </w:p>
    <w:p w:rsidR="00000000" w:rsidRDefault="004266C0">
      <w:pPr>
        <w:pStyle w:val="ListParagraph"/>
        <w:numPr>
          <w:ilvl w:val="1"/>
          <w:numId w:val="32"/>
        </w:numPr>
        <w:pPrChange w:id="255" w:author="Lorin Brooke Friley" w:date="2013-09-20T12:50:00Z">
          <w:pPr>
            <w:pStyle w:val="ListParagraph"/>
            <w:numPr>
              <w:ilvl w:val="1"/>
              <w:numId w:val="17"/>
            </w:numPr>
            <w:ind w:left="1440" w:hanging="360"/>
          </w:pPr>
        </w:pPrChange>
      </w:pPr>
      <w:r w:rsidRPr="00955918">
        <w:t>Compliance gaining</w:t>
      </w:r>
    </w:p>
    <w:p w:rsidR="00000000" w:rsidRDefault="004266C0">
      <w:pPr>
        <w:pStyle w:val="ListParagraph"/>
        <w:numPr>
          <w:ilvl w:val="1"/>
          <w:numId w:val="32"/>
        </w:numPr>
        <w:pPrChange w:id="256" w:author="Lorin Brooke Friley" w:date="2013-09-20T12:50:00Z">
          <w:pPr>
            <w:pStyle w:val="ListParagraph"/>
            <w:numPr>
              <w:ilvl w:val="1"/>
              <w:numId w:val="17"/>
            </w:numPr>
            <w:ind w:left="1440" w:hanging="360"/>
          </w:pPr>
        </w:pPrChange>
      </w:pPr>
      <w:r w:rsidRPr="00955918">
        <w:t>Manipulation</w:t>
      </w:r>
    </w:p>
    <w:p w:rsidR="00000000" w:rsidRDefault="004266C0">
      <w:pPr>
        <w:pStyle w:val="ListParagraph"/>
        <w:numPr>
          <w:ilvl w:val="1"/>
          <w:numId w:val="32"/>
        </w:numPr>
        <w:pPrChange w:id="257" w:author="Lorin Brooke Friley" w:date="2013-09-20T12:50:00Z">
          <w:pPr>
            <w:pStyle w:val="ListParagraph"/>
            <w:numPr>
              <w:ilvl w:val="1"/>
              <w:numId w:val="17"/>
            </w:numPr>
            <w:ind w:left="1440" w:hanging="360"/>
          </w:pPr>
        </w:pPrChange>
      </w:pPr>
      <w:r w:rsidRPr="00955918">
        <w:t>Propaganda</w:t>
      </w:r>
    </w:p>
    <w:p w:rsidR="00000000" w:rsidRDefault="004266C0">
      <w:pPr>
        <w:pStyle w:val="ListParagraph"/>
        <w:numPr>
          <w:ilvl w:val="1"/>
          <w:numId w:val="32"/>
        </w:numPr>
        <w:rPr>
          <w:rFonts w:cs="Times New Roman"/>
          <w:szCs w:val="24"/>
        </w:rPr>
        <w:pPrChange w:id="258" w:author="Lorin Brooke Friley" w:date="2013-09-20T12:50:00Z">
          <w:pPr>
            <w:pStyle w:val="ListParagraph"/>
            <w:numPr>
              <w:ilvl w:val="1"/>
              <w:numId w:val="17"/>
            </w:numPr>
            <w:ind w:left="1440" w:hanging="360"/>
          </w:pPr>
        </w:pPrChange>
      </w:pPr>
      <w:r w:rsidRPr="00955918">
        <w:t>None of the above</w:t>
      </w:r>
    </w:p>
    <w:p w:rsidR="004266C0" w:rsidRPr="00F14B82" w:rsidRDefault="004266C0" w:rsidP="00D955CD">
      <w:pPr>
        <w:pStyle w:val="ListParagraph"/>
        <w:spacing w:after="160" w:line="259" w:lineRule="auto"/>
        <w:rPr>
          <w:rFonts w:cs="Times New Roman"/>
          <w:szCs w:val="24"/>
        </w:rPr>
      </w:pPr>
    </w:p>
    <w:p w:rsidR="00000000" w:rsidRDefault="004266C0">
      <w:pPr>
        <w:pStyle w:val="ListParagraph"/>
        <w:numPr>
          <w:ilvl w:val="0"/>
          <w:numId w:val="1"/>
        </w:numPr>
        <w:spacing w:after="160" w:line="259" w:lineRule="auto"/>
        <w:rPr>
          <w:rFonts w:cs="Times New Roman"/>
          <w:szCs w:val="24"/>
        </w:rPr>
        <w:pPrChange w:id="259" w:author="Lorin Brooke Friley" w:date="2013-09-20T12:51:00Z">
          <w:pPr>
            <w:pStyle w:val="ListParagraph"/>
            <w:numPr>
              <w:numId w:val="28"/>
            </w:numPr>
            <w:spacing w:after="160" w:line="259" w:lineRule="auto"/>
            <w:ind w:left="1440" w:hanging="360"/>
          </w:pPr>
        </w:pPrChange>
      </w:pPr>
      <w:r>
        <w:rPr>
          <w:rFonts w:cs="Times New Roman"/>
          <w:szCs w:val="24"/>
        </w:rPr>
        <w:t>Which of the following involves the use of deception to change someone’s behavior?</w:t>
      </w:r>
    </w:p>
    <w:p w:rsidR="004266C0" w:rsidRDefault="004266C0" w:rsidP="0091558F">
      <w:pPr>
        <w:pStyle w:val="ListParagraph"/>
        <w:numPr>
          <w:ilvl w:val="1"/>
          <w:numId w:val="10"/>
        </w:numPr>
        <w:spacing w:after="160" w:line="259" w:lineRule="auto"/>
        <w:rPr>
          <w:rFonts w:cs="Times New Roman"/>
          <w:szCs w:val="24"/>
        </w:rPr>
      </w:pPr>
      <w:r>
        <w:rPr>
          <w:rFonts w:cs="Times New Roman"/>
          <w:szCs w:val="24"/>
        </w:rPr>
        <w:t>Compliance gaining</w:t>
      </w:r>
    </w:p>
    <w:p w:rsidR="004266C0" w:rsidRPr="00CF6142" w:rsidRDefault="00166B37" w:rsidP="0091558F">
      <w:pPr>
        <w:pStyle w:val="ListParagraph"/>
        <w:numPr>
          <w:ilvl w:val="1"/>
          <w:numId w:val="10"/>
        </w:numPr>
        <w:spacing w:after="160" w:line="259" w:lineRule="auto"/>
        <w:rPr>
          <w:rFonts w:cs="Times New Roman"/>
          <w:szCs w:val="24"/>
          <w:rPrChange w:id="260" w:author="Lorin Brooke Friley" w:date="2013-09-20T13:01:00Z">
            <w:rPr>
              <w:rFonts w:cs="Times New Roman"/>
              <w:b/>
              <w:szCs w:val="24"/>
            </w:rPr>
          </w:rPrChange>
        </w:rPr>
      </w:pPr>
      <w:r w:rsidRPr="00166B37">
        <w:rPr>
          <w:rFonts w:cs="Times New Roman"/>
          <w:szCs w:val="24"/>
          <w:rPrChange w:id="261" w:author="Lorin Brooke Friley" w:date="2013-09-20T13:01:00Z">
            <w:rPr>
              <w:rFonts w:cs="Times New Roman"/>
              <w:b/>
              <w:szCs w:val="24"/>
            </w:rPr>
          </w:rPrChange>
        </w:rPr>
        <w:t>Manipulation</w:t>
      </w:r>
    </w:p>
    <w:p w:rsidR="004266C0" w:rsidRDefault="004266C0" w:rsidP="0091558F">
      <w:pPr>
        <w:pStyle w:val="ListParagraph"/>
        <w:numPr>
          <w:ilvl w:val="1"/>
          <w:numId w:val="10"/>
        </w:numPr>
        <w:spacing w:after="160" w:line="259" w:lineRule="auto"/>
        <w:rPr>
          <w:rFonts w:cs="Times New Roman"/>
          <w:szCs w:val="24"/>
        </w:rPr>
      </w:pPr>
      <w:r>
        <w:rPr>
          <w:rFonts w:cs="Times New Roman"/>
          <w:szCs w:val="24"/>
        </w:rPr>
        <w:t>Persuasion</w:t>
      </w:r>
    </w:p>
    <w:p w:rsidR="004266C0" w:rsidRDefault="004266C0" w:rsidP="0091558F">
      <w:pPr>
        <w:pStyle w:val="ListParagraph"/>
        <w:numPr>
          <w:ilvl w:val="1"/>
          <w:numId w:val="10"/>
        </w:numPr>
        <w:spacing w:after="160" w:line="259" w:lineRule="auto"/>
        <w:rPr>
          <w:ins w:id="262" w:author="Susan Morgan" w:date="2013-09-20T13:18:00Z"/>
          <w:rFonts w:cs="Times New Roman"/>
          <w:szCs w:val="24"/>
        </w:rPr>
      </w:pPr>
      <w:r>
        <w:rPr>
          <w:rFonts w:cs="Times New Roman"/>
          <w:szCs w:val="24"/>
        </w:rPr>
        <w:t>Coercion</w:t>
      </w:r>
    </w:p>
    <w:p w:rsidR="00CC7F90" w:rsidRPr="0091558F" w:rsidRDefault="00CC7F90" w:rsidP="0091558F">
      <w:pPr>
        <w:pStyle w:val="ListParagraph"/>
        <w:numPr>
          <w:ilvl w:val="1"/>
          <w:numId w:val="10"/>
          <w:ins w:id="263" w:author="Susan Morgan" w:date="2013-09-20T13:18:00Z"/>
        </w:numPr>
        <w:spacing w:after="160" w:line="259" w:lineRule="auto"/>
        <w:rPr>
          <w:rFonts w:cs="Times New Roman"/>
          <w:szCs w:val="24"/>
        </w:rPr>
      </w:pPr>
      <w:ins w:id="264" w:author="Susan Morgan" w:date="2013-09-20T13:18:00Z">
        <w:r>
          <w:rPr>
            <w:rFonts w:cs="Times New Roman"/>
            <w:szCs w:val="24"/>
          </w:rPr>
          <w:t>All of the above</w:t>
        </w:r>
      </w:ins>
    </w:p>
    <w:p w:rsidR="004266C0" w:rsidRDefault="004266C0"/>
    <w:p w:rsidR="00000000" w:rsidRDefault="004266C0">
      <w:pPr>
        <w:pStyle w:val="ListParagraph"/>
        <w:numPr>
          <w:ilvl w:val="0"/>
          <w:numId w:val="1"/>
        </w:numPr>
        <w:spacing w:after="160" w:line="259" w:lineRule="auto"/>
        <w:rPr>
          <w:rFonts w:cs="Times New Roman"/>
          <w:szCs w:val="24"/>
        </w:rPr>
        <w:pPrChange w:id="265" w:author="Lorin Brooke Friley" w:date="2013-09-20T12:51:00Z">
          <w:pPr>
            <w:pStyle w:val="ListParagraph"/>
            <w:numPr>
              <w:numId w:val="21"/>
            </w:numPr>
            <w:spacing w:after="160" w:line="259" w:lineRule="auto"/>
            <w:ind w:left="1440" w:hanging="360"/>
          </w:pPr>
        </w:pPrChange>
      </w:pPr>
      <w:r w:rsidRPr="00F14B82">
        <w:rPr>
          <w:rFonts w:cs="Times New Roman"/>
          <w:szCs w:val="24"/>
        </w:rPr>
        <w:t>The ability to use persuasion to achieve a goal is which function of persuasion?</w:t>
      </w:r>
    </w:p>
    <w:p w:rsidR="004266C0" w:rsidRPr="00CF6142" w:rsidRDefault="00166B37" w:rsidP="00A44B78">
      <w:pPr>
        <w:pStyle w:val="ListParagraph"/>
        <w:numPr>
          <w:ilvl w:val="1"/>
          <w:numId w:val="4"/>
        </w:numPr>
        <w:spacing w:after="160" w:line="259" w:lineRule="auto"/>
        <w:rPr>
          <w:rFonts w:cs="Times New Roman"/>
          <w:szCs w:val="24"/>
          <w:rPrChange w:id="266" w:author="Lorin Brooke Friley" w:date="2013-09-20T13:01:00Z">
            <w:rPr>
              <w:rFonts w:cs="Times New Roman"/>
              <w:b/>
              <w:szCs w:val="24"/>
            </w:rPr>
          </w:rPrChange>
        </w:rPr>
      </w:pPr>
      <w:r w:rsidRPr="00166B37">
        <w:rPr>
          <w:rFonts w:cs="Times New Roman"/>
          <w:szCs w:val="24"/>
          <w:rPrChange w:id="267" w:author="Lorin Brooke Friley" w:date="2013-09-20T13:01:00Z">
            <w:rPr>
              <w:rFonts w:cs="Times New Roman"/>
              <w:b/>
              <w:szCs w:val="24"/>
            </w:rPr>
          </w:rPrChange>
        </w:rPr>
        <w:t>Instrumental</w:t>
      </w:r>
    </w:p>
    <w:p w:rsidR="004266C0" w:rsidRPr="00F14B82" w:rsidRDefault="004266C0" w:rsidP="00A44B78">
      <w:pPr>
        <w:pStyle w:val="ListParagraph"/>
        <w:numPr>
          <w:ilvl w:val="1"/>
          <w:numId w:val="4"/>
        </w:numPr>
        <w:spacing w:after="160" w:line="259" w:lineRule="auto"/>
        <w:rPr>
          <w:rFonts w:cs="Times New Roman"/>
          <w:szCs w:val="24"/>
        </w:rPr>
      </w:pPr>
      <w:r w:rsidRPr="00F14B82">
        <w:rPr>
          <w:rFonts w:cs="Times New Roman"/>
          <w:szCs w:val="24"/>
        </w:rPr>
        <w:t>Knowledge</w:t>
      </w:r>
    </w:p>
    <w:p w:rsidR="004266C0" w:rsidRPr="00F14B82" w:rsidRDefault="004266C0" w:rsidP="00A44B78">
      <w:pPr>
        <w:pStyle w:val="ListParagraph"/>
        <w:numPr>
          <w:ilvl w:val="1"/>
          <w:numId w:val="4"/>
        </w:numPr>
        <w:spacing w:after="160" w:line="259" w:lineRule="auto"/>
        <w:rPr>
          <w:rFonts w:cs="Times New Roman"/>
          <w:szCs w:val="24"/>
        </w:rPr>
      </w:pPr>
      <w:r w:rsidRPr="00F14B82">
        <w:rPr>
          <w:rFonts w:cs="Times New Roman"/>
          <w:szCs w:val="24"/>
        </w:rPr>
        <w:t>Defensive</w:t>
      </w:r>
    </w:p>
    <w:p w:rsidR="004266C0" w:rsidRDefault="004266C0" w:rsidP="00A44B78">
      <w:pPr>
        <w:pStyle w:val="ListParagraph"/>
        <w:numPr>
          <w:ilvl w:val="1"/>
          <w:numId w:val="4"/>
        </w:numPr>
        <w:spacing w:after="160" w:line="259" w:lineRule="auto"/>
        <w:rPr>
          <w:ins w:id="268" w:author="Susan Morgan" w:date="2013-09-20T13:18:00Z"/>
          <w:rFonts w:cs="Times New Roman"/>
          <w:szCs w:val="24"/>
        </w:rPr>
      </w:pPr>
      <w:r w:rsidRPr="00F14B82">
        <w:rPr>
          <w:rFonts w:cs="Times New Roman"/>
          <w:szCs w:val="24"/>
        </w:rPr>
        <w:t>Debunking</w:t>
      </w:r>
    </w:p>
    <w:p w:rsidR="00CC7F90" w:rsidRPr="00F14B82" w:rsidRDefault="00CC7F90" w:rsidP="00A44B78">
      <w:pPr>
        <w:pStyle w:val="ListParagraph"/>
        <w:numPr>
          <w:ilvl w:val="1"/>
          <w:numId w:val="4"/>
          <w:ins w:id="269" w:author="Susan Morgan" w:date="2013-09-20T13:18:00Z"/>
        </w:numPr>
        <w:spacing w:after="160" w:line="259" w:lineRule="auto"/>
        <w:rPr>
          <w:rFonts w:cs="Times New Roman"/>
          <w:szCs w:val="24"/>
        </w:rPr>
      </w:pPr>
      <w:ins w:id="270" w:author="Susan Morgan" w:date="2013-09-20T13:18:00Z">
        <w:r>
          <w:rPr>
            <w:rFonts w:cs="Times New Roman"/>
            <w:szCs w:val="24"/>
          </w:rPr>
          <w:t>None of the above</w:t>
        </w:r>
      </w:ins>
    </w:p>
    <w:p w:rsidR="004266C0" w:rsidRDefault="004266C0"/>
    <w:p w:rsidR="00000000" w:rsidRDefault="004266C0">
      <w:pPr>
        <w:pStyle w:val="ListParagraph"/>
        <w:numPr>
          <w:ilvl w:val="0"/>
          <w:numId w:val="1"/>
        </w:numPr>
        <w:spacing w:after="160" w:line="259" w:lineRule="auto"/>
        <w:rPr>
          <w:rFonts w:cs="Times New Roman"/>
          <w:szCs w:val="24"/>
        </w:rPr>
        <w:pPrChange w:id="271" w:author="Lorin Brooke Friley" w:date="2013-09-20T12:51:00Z">
          <w:pPr>
            <w:pStyle w:val="ListParagraph"/>
            <w:numPr>
              <w:numId w:val="20"/>
            </w:numPr>
            <w:spacing w:after="160" w:line="259" w:lineRule="auto"/>
            <w:ind w:left="1440" w:hanging="360"/>
          </w:pPr>
        </w:pPrChange>
      </w:pPr>
      <w:r w:rsidRPr="00F14B82">
        <w:rPr>
          <w:rFonts w:cs="Times New Roman"/>
          <w:szCs w:val="24"/>
        </w:rPr>
        <w:t>A person-centered approach to persuasion involves:</w:t>
      </w:r>
    </w:p>
    <w:p w:rsidR="004266C0" w:rsidRPr="00F14B82" w:rsidRDefault="004266C0" w:rsidP="00B905F8">
      <w:pPr>
        <w:pStyle w:val="ListParagraph"/>
        <w:numPr>
          <w:ilvl w:val="1"/>
          <w:numId w:val="3"/>
        </w:numPr>
        <w:spacing w:after="160" w:line="259" w:lineRule="auto"/>
        <w:rPr>
          <w:rFonts w:cs="Times New Roman"/>
          <w:szCs w:val="24"/>
        </w:rPr>
      </w:pPr>
      <w:r w:rsidRPr="00F14B82">
        <w:rPr>
          <w:rFonts w:cs="Times New Roman"/>
          <w:szCs w:val="24"/>
        </w:rPr>
        <w:t>Demanding someone else to do what you want</w:t>
      </w:r>
    </w:p>
    <w:p w:rsidR="004266C0" w:rsidRPr="00F14B82" w:rsidRDefault="004266C0" w:rsidP="00B905F8">
      <w:pPr>
        <w:pStyle w:val="ListParagraph"/>
        <w:numPr>
          <w:ilvl w:val="1"/>
          <w:numId w:val="3"/>
        </w:numPr>
        <w:spacing w:after="160" w:line="259" w:lineRule="auto"/>
        <w:rPr>
          <w:rFonts w:cs="Times New Roman"/>
          <w:szCs w:val="24"/>
        </w:rPr>
      </w:pPr>
      <w:r w:rsidRPr="00F14B82">
        <w:rPr>
          <w:rFonts w:cs="Times New Roman"/>
          <w:szCs w:val="24"/>
        </w:rPr>
        <w:t>Politely explaining your needs to someone so they will do what you want</w:t>
      </w:r>
    </w:p>
    <w:p w:rsidR="004266C0" w:rsidRPr="00F14B82" w:rsidRDefault="004266C0" w:rsidP="00B905F8">
      <w:pPr>
        <w:pStyle w:val="ListParagraph"/>
        <w:numPr>
          <w:ilvl w:val="1"/>
          <w:numId w:val="3"/>
        </w:numPr>
        <w:spacing w:after="160" w:line="259" w:lineRule="auto"/>
        <w:rPr>
          <w:rFonts w:cs="Times New Roman"/>
          <w:szCs w:val="24"/>
        </w:rPr>
      </w:pPr>
      <w:r w:rsidRPr="00F14B82">
        <w:rPr>
          <w:rFonts w:cs="Times New Roman"/>
          <w:szCs w:val="24"/>
        </w:rPr>
        <w:t>Framing your message to the receiver’s perspective</w:t>
      </w:r>
    </w:p>
    <w:p w:rsidR="004266C0" w:rsidRPr="00F14B82" w:rsidRDefault="004266C0" w:rsidP="00B905F8">
      <w:pPr>
        <w:pStyle w:val="ListParagraph"/>
        <w:numPr>
          <w:ilvl w:val="1"/>
          <w:numId w:val="3"/>
        </w:numPr>
        <w:spacing w:after="160" w:line="259" w:lineRule="auto"/>
        <w:rPr>
          <w:rFonts w:cs="Times New Roman"/>
          <w:szCs w:val="24"/>
        </w:rPr>
      </w:pPr>
      <w:r w:rsidRPr="00F14B82">
        <w:rPr>
          <w:rFonts w:cs="Times New Roman"/>
          <w:szCs w:val="24"/>
        </w:rPr>
        <w:t>All of the above can be a person-centered approach to persuasion</w:t>
      </w:r>
    </w:p>
    <w:p w:rsidR="004266C0" w:rsidRDefault="004266C0"/>
    <w:p w:rsidR="00000000" w:rsidRDefault="004266C0">
      <w:pPr>
        <w:pStyle w:val="ListParagraph"/>
        <w:numPr>
          <w:ilvl w:val="0"/>
          <w:numId w:val="1"/>
        </w:numPr>
        <w:spacing w:after="160" w:line="259" w:lineRule="auto"/>
        <w:rPr>
          <w:rFonts w:cs="Times New Roman"/>
          <w:szCs w:val="24"/>
        </w:rPr>
        <w:pPrChange w:id="272" w:author="Lorin Brooke Friley" w:date="2013-09-20T12:51:00Z">
          <w:pPr>
            <w:pStyle w:val="ListParagraph"/>
            <w:numPr>
              <w:numId w:val="23"/>
            </w:numPr>
            <w:spacing w:after="160" w:line="259" w:lineRule="auto"/>
            <w:ind w:left="1440" w:hanging="360"/>
          </w:pPr>
        </w:pPrChange>
      </w:pPr>
      <w:r w:rsidRPr="007877F8">
        <w:rPr>
          <w:rFonts w:cs="Times New Roman"/>
          <w:szCs w:val="24"/>
        </w:rPr>
        <w:t>Which of the following is an impact of attitude accessibility?</w:t>
      </w:r>
    </w:p>
    <w:p w:rsidR="004266C0" w:rsidRPr="007877F8" w:rsidRDefault="004266C0" w:rsidP="00494370">
      <w:pPr>
        <w:pStyle w:val="ListParagraph"/>
        <w:numPr>
          <w:ilvl w:val="1"/>
          <w:numId w:val="6"/>
        </w:numPr>
        <w:spacing w:after="160" w:line="259" w:lineRule="auto"/>
        <w:rPr>
          <w:rFonts w:cs="Times New Roman"/>
          <w:szCs w:val="24"/>
        </w:rPr>
      </w:pPr>
      <w:r w:rsidRPr="007877F8">
        <w:rPr>
          <w:rFonts w:cs="Times New Roman"/>
          <w:szCs w:val="24"/>
        </w:rPr>
        <w:t>Accessible attitudes reduce bias in message processing</w:t>
      </w:r>
      <w:ins w:id="273" w:author="Lorin Brooke Friley" w:date="2013-09-20T12:55:00Z">
        <w:r w:rsidR="00CF6142">
          <w:rPr>
            <w:rFonts w:cs="Times New Roman"/>
            <w:szCs w:val="24"/>
          </w:rPr>
          <w:t>.</w:t>
        </w:r>
      </w:ins>
    </w:p>
    <w:p w:rsidR="004266C0" w:rsidRPr="00CF6142" w:rsidRDefault="00166B37" w:rsidP="00494370">
      <w:pPr>
        <w:pStyle w:val="ListParagraph"/>
        <w:numPr>
          <w:ilvl w:val="1"/>
          <w:numId w:val="6"/>
        </w:numPr>
        <w:spacing w:after="160" w:line="259" w:lineRule="auto"/>
        <w:rPr>
          <w:rFonts w:cs="Times New Roman"/>
          <w:szCs w:val="24"/>
          <w:rPrChange w:id="274" w:author="Lorin Brooke Friley" w:date="2013-09-20T13:01:00Z">
            <w:rPr>
              <w:rFonts w:cs="Times New Roman"/>
              <w:b/>
              <w:szCs w:val="24"/>
            </w:rPr>
          </w:rPrChange>
        </w:rPr>
      </w:pPr>
      <w:bookmarkStart w:id="275" w:name="_GoBack"/>
      <w:r w:rsidRPr="00166B37">
        <w:rPr>
          <w:rFonts w:cs="Times New Roman"/>
          <w:szCs w:val="24"/>
          <w:rPrChange w:id="276" w:author="Lorin Brooke Friley" w:date="2013-09-20T13:01:00Z">
            <w:rPr>
              <w:rFonts w:cs="Times New Roman"/>
              <w:b/>
              <w:szCs w:val="24"/>
            </w:rPr>
          </w:rPrChange>
        </w:rPr>
        <w:t>Accessible attitudes are strong predictors of behavior</w:t>
      </w:r>
      <w:ins w:id="277" w:author="Lorin Brooke Friley" w:date="2013-09-20T12:55:00Z">
        <w:r w:rsidRPr="00166B37">
          <w:rPr>
            <w:rFonts w:cs="Times New Roman"/>
            <w:szCs w:val="24"/>
            <w:rPrChange w:id="278" w:author="Lorin Brooke Friley" w:date="2013-09-20T13:01:00Z">
              <w:rPr>
                <w:rFonts w:cs="Times New Roman"/>
                <w:b/>
                <w:szCs w:val="24"/>
              </w:rPr>
            </w:rPrChange>
          </w:rPr>
          <w:t>.</w:t>
        </w:r>
      </w:ins>
    </w:p>
    <w:bookmarkEnd w:id="275"/>
    <w:p w:rsidR="004266C0" w:rsidRPr="007877F8" w:rsidRDefault="004266C0" w:rsidP="00494370">
      <w:pPr>
        <w:pStyle w:val="ListParagraph"/>
        <w:numPr>
          <w:ilvl w:val="1"/>
          <w:numId w:val="6"/>
        </w:numPr>
        <w:spacing w:after="160" w:line="259" w:lineRule="auto"/>
        <w:rPr>
          <w:rFonts w:cs="Times New Roman"/>
          <w:szCs w:val="24"/>
        </w:rPr>
      </w:pPr>
      <w:r w:rsidRPr="007877F8">
        <w:rPr>
          <w:rFonts w:cs="Times New Roman"/>
          <w:szCs w:val="24"/>
        </w:rPr>
        <w:t>Accessible attitudes are independent of other attitudes</w:t>
      </w:r>
      <w:ins w:id="279" w:author="Lorin Brooke Friley" w:date="2013-09-20T12:55:00Z">
        <w:r w:rsidR="00CF6142">
          <w:rPr>
            <w:rFonts w:cs="Times New Roman"/>
            <w:szCs w:val="24"/>
          </w:rPr>
          <w:t>.</w:t>
        </w:r>
      </w:ins>
    </w:p>
    <w:p w:rsidR="004266C0" w:rsidRPr="007877F8" w:rsidRDefault="004266C0" w:rsidP="00494370">
      <w:pPr>
        <w:pStyle w:val="ListParagraph"/>
        <w:numPr>
          <w:ilvl w:val="1"/>
          <w:numId w:val="6"/>
        </w:numPr>
        <w:spacing w:after="160" w:line="259" w:lineRule="auto"/>
        <w:rPr>
          <w:rFonts w:cs="Times New Roman"/>
          <w:szCs w:val="24"/>
        </w:rPr>
      </w:pPr>
      <w:r w:rsidRPr="007877F8">
        <w:rPr>
          <w:rFonts w:cs="Times New Roman"/>
          <w:szCs w:val="24"/>
        </w:rPr>
        <w:t>All of the above are true regarding accessible attitudes</w:t>
      </w:r>
      <w:ins w:id="280" w:author="Lorin Brooke Friley" w:date="2013-09-20T12:55:00Z">
        <w:r w:rsidR="00CF6142">
          <w:rPr>
            <w:rFonts w:cs="Times New Roman"/>
            <w:szCs w:val="24"/>
          </w:rPr>
          <w:t>.</w:t>
        </w:r>
      </w:ins>
    </w:p>
    <w:p w:rsidR="004266C0" w:rsidRPr="00F14B82" w:rsidRDefault="004266C0" w:rsidP="00494370">
      <w:pPr>
        <w:pStyle w:val="ListParagraph"/>
        <w:spacing w:after="160" w:line="259" w:lineRule="auto"/>
        <w:rPr>
          <w:rFonts w:cs="Times New Roman"/>
          <w:szCs w:val="24"/>
        </w:rPr>
      </w:pPr>
    </w:p>
    <w:p w:rsidR="004266C0" w:rsidRPr="007877F8" w:rsidRDefault="004266C0" w:rsidP="00494370">
      <w:pPr>
        <w:pStyle w:val="ListParagraph"/>
        <w:spacing w:after="160" w:line="259" w:lineRule="auto"/>
        <w:rPr>
          <w:rFonts w:cs="Times New Roman"/>
          <w:szCs w:val="24"/>
        </w:rPr>
      </w:pPr>
    </w:p>
    <w:p w:rsidR="005F435E" w:rsidRDefault="005F435E"/>
    <w:sectPr w:rsidR="005F435E" w:rsidSect="005F435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53113"/>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45C0D"/>
    <w:multiLevelType w:val="hybridMultilevel"/>
    <w:tmpl w:val="607864A2"/>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461D0"/>
    <w:multiLevelType w:val="hybridMultilevel"/>
    <w:tmpl w:val="5A223A7E"/>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B2DF0"/>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8327A"/>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E39BA"/>
    <w:multiLevelType w:val="hybridMultilevel"/>
    <w:tmpl w:val="9AFA178A"/>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C2C71"/>
    <w:multiLevelType w:val="hybridMultilevel"/>
    <w:tmpl w:val="5A388BF0"/>
    <w:lvl w:ilvl="0" w:tplc="ACE8CD7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703F25"/>
    <w:multiLevelType w:val="hybridMultilevel"/>
    <w:tmpl w:val="7D7EAD6C"/>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74351"/>
    <w:multiLevelType w:val="hybridMultilevel"/>
    <w:tmpl w:val="695A3F8A"/>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052A9E"/>
    <w:multiLevelType w:val="hybridMultilevel"/>
    <w:tmpl w:val="4FC00306"/>
    <w:lvl w:ilvl="0" w:tplc="F75C29A2">
      <w:start w:val="1"/>
      <w:numFmt w:val="lowerLetter"/>
      <w:lvlText w:val="%1."/>
      <w:lvlJc w:val="left"/>
      <w:pPr>
        <w:ind w:left="144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066C6"/>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25761"/>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462308"/>
    <w:multiLevelType w:val="hybridMultilevel"/>
    <w:tmpl w:val="55F61D72"/>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CC3F14"/>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CF18A0"/>
    <w:multiLevelType w:val="hybridMultilevel"/>
    <w:tmpl w:val="E5DE2838"/>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CF5096"/>
    <w:multiLevelType w:val="hybridMultilevel"/>
    <w:tmpl w:val="B966021E"/>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B79D8"/>
    <w:multiLevelType w:val="hybridMultilevel"/>
    <w:tmpl w:val="534264A0"/>
    <w:lvl w:ilvl="0" w:tplc="ACE8CD7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27A80"/>
    <w:multiLevelType w:val="hybridMultilevel"/>
    <w:tmpl w:val="85AC9D36"/>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8346B"/>
    <w:multiLevelType w:val="hybridMultilevel"/>
    <w:tmpl w:val="5652E874"/>
    <w:lvl w:ilvl="0" w:tplc="BDC6CB5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71836"/>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185130"/>
    <w:multiLevelType w:val="hybridMultilevel"/>
    <w:tmpl w:val="ABD22410"/>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822003"/>
    <w:multiLevelType w:val="hybridMultilevel"/>
    <w:tmpl w:val="AFC24736"/>
    <w:lvl w:ilvl="0" w:tplc="C4381290">
      <w:start w:val="1"/>
      <w:numFmt w:val="lowerLetter"/>
      <w:lvlText w:val="%1."/>
      <w:lvlJc w:val="left"/>
      <w:pPr>
        <w:ind w:left="144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1A4E21"/>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7A09D9"/>
    <w:multiLevelType w:val="hybridMultilevel"/>
    <w:tmpl w:val="03CC0AC8"/>
    <w:lvl w:ilvl="0" w:tplc="C4381290">
      <w:start w:val="1"/>
      <w:numFmt w:val="lowerLetter"/>
      <w:lvlText w:val="%1."/>
      <w:lvlJc w:val="left"/>
      <w:pPr>
        <w:ind w:left="144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913615"/>
    <w:multiLevelType w:val="hybridMultilevel"/>
    <w:tmpl w:val="02B2BE46"/>
    <w:lvl w:ilvl="0" w:tplc="A036D192">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7F6BE9"/>
    <w:multiLevelType w:val="hybridMultilevel"/>
    <w:tmpl w:val="37E830CE"/>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AE24CF"/>
    <w:multiLevelType w:val="hybridMultilevel"/>
    <w:tmpl w:val="85407E22"/>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074A68"/>
    <w:multiLevelType w:val="hybridMultilevel"/>
    <w:tmpl w:val="7FAC4CA2"/>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794BBC"/>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7D3E69"/>
    <w:multiLevelType w:val="hybridMultilevel"/>
    <w:tmpl w:val="1854B1CC"/>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0928B7"/>
    <w:multiLevelType w:val="hybridMultilevel"/>
    <w:tmpl w:val="E5662866"/>
    <w:lvl w:ilvl="0" w:tplc="A036D192">
      <w:start w:val="1"/>
      <w:numFmt w:val="decimal"/>
      <w:lvlText w:val="%1."/>
      <w:lvlJc w:val="left"/>
      <w:pPr>
        <w:ind w:left="720" w:hanging="360"/>
      </w:pPr>
      <w:rPr>
        <w:rFonts w:hint="default"/>
        <w:b w:val="0"/>
        <w:bCs w:val="0"/>
        <w:i w:val="0"/>
        <w:iCs w:val="0"/>
      </w:rPr>
    </w:lvl>
    <w:lvl w:ilvl="1" w:tplc="ACE8CD74">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C316FC"/>
    <w:multiLevelType w:val="hybridMultilevel"/>
    <w:tmpl w:val="F9D2B10E"/>
    <w:lvl w:ilvl="0" w:tplc="1F2C42BE">
      <w:start w:val="1"/>
      <w:numFmt w:val="lowerLetter"/>
      <w:lvlText w:val="%1."/>
      <w:lvlJc w:val="left"/>
      <w:pPr>
        <w:ind w:left="144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3"/>
  </w:num>
  <w:num w:numId="3">
    <w:abstractNumId w:val="11"/>
  </w:num>
  <w:num w:numId="4">
    <w:abstractNumId w:val="4"/>
  </w:num>
  <w:num w:numId="5">
    <w:abstractNumId w:val="10"/>
  </w:num>
  <w:num w:numId="6">
    <w:abstractNumId w:val="28"/>
  </w:num>
  <w:num w:numId="7">
    <w:abstractNumId w:val="3"/>
  </w:num>
  <w:num w:numId="8">
    <w:abstractNumId w:val="19"/>
  </w:num>
  <w:num w:numId="9">
    <w:abstractNumId w:val="0"/>
  </w:num>
  <w:num w:numId="10">
    <w:abstractNumId w:val="22"/>
  </w:num>
  <w:num w:numId="11">
    <w:abstractNumId w:val="18"/>
  </w:num>
  <w:num w:numId="12">
    <w:abstractNumId w:val="16"/>
  </w:num>
  <w:num w:numId="13">
    <w:abstractNumId w:val="6"/>
  </w:num>
  <w:num w:numId="14">
    <w:abstractNumId w:val="29"/>
  </w:num>
  <w:num w:numId="15">
    <w:abstractNumId w:val="12"/>
  </w:num>
  <w:num w:numId="16">
    <w:abstractNumId w:val="2"/>
  </w:num>
  <w:num w:numId="17">
    <w:abstractNumId w:val="17"/>
  </w:num>
  <w:num w:numId="18">
    <w:abstractNumId w:val="27"/>
  </w:num>
  <w:num w:numId="19">
    <w:abstractNumId w:val="26"/>
  </w:num>
  <w:num w:numId="20">
    <w:abstractNumId w:val="20"/>
  </w:num>
  <w:num w:numId="21">
    <w:abstractNumId w:val="15"/>
  </w:num>
  <w:num w:numId="22">
    <w:abstractNumId w:val="9"/>
  </w:num>
  <w:num w:numId="23">
    <w:abstractNumId w:val="31"/>
  </w:num>
  <w:num w:numId="24">
    <w:abstractNumId w:val="5"/>
  </w:num>
  <w:num w:numId="25">
    <w:abstractNumId w:val="25"/>
  </w:num>
  <w:num w:numId="26">
    <w:abstractNumId w:val="7"/>
  </w:num>
  <w:num w:numId="27">
    <w:abstractNumId w:val="8"/>
  </w:num>
  <w:num w:numId="28">
    <w:abstractNumId w:val="23"/>
  </w:num>
  <w:num w:numId="29">
    <w:abstractNumId w:val="1"/>
  </w:num>
  <w:num w:numId="30">
    <w:abstractNumId w:val="24"/>
  </w:num>
  <w:num w:numId="31">
    <w:abstractNumId w:val="21"/>
  </w:num>
  <w:num w:numId="32">
    <w:abstractNumId w:val="14"/>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9B0D55"/>
    <w:rsid w:val="00166B37"/>
    <w:rsid w:val="002041C9"/>
    <w:rsid w:val="004266C0"/>
    <w:rsid w:val="00494370"/>
    <w:rsid w:val="005B222B"/>
    <w:rsid w:val="005F435E"/>
    <w:rsid w:val="006E7232"/>
    <w:rsid w:val="00915044"/>
    <w:rsid w:val="0091558F"/>
    <w:rsid w:val="009B0D55"/>
    <w:rsid w:val="00A240E7"/>
    <w:rsid w:val="00A41FC1"/>
    <w:rsid w:val="00A44B78"/>
    <w:rsid w:val="00B905F8"/>
    <w:rsid w:val="00CC7F90"/>
    <w:rsid w:val="00CF6142"/>
    <w:rsid w:val="00D63D96"/>
    <w:rsid w:val="00D955CD"/>
  </w:rsids>
  <m:mathPr>
    <m:mathFont m:val="Segoe UI"/>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B3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9B0D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B0D55"/>
    <w:pPr>
      <w:ind w:left="720"/>
      <w:contextualSpacing/>
    </w:pPr>
    <w:rPr>
      <w:rFonts w:ascii="Times New Roman" w:hAnsi="Times New Roman"/>
      <w:szCs w:val="22"/>
    </w:rPr>
  </w:style>
  <w:style w:type="paragraph" w:styleId="BalloonText">
    <w:name w:val="Balloon Text"/>
    <w:basedOn w:val="Normal"/>
    <w:link w:val="BalloonTextChar"/>
    <w:uiPriority w:val="99"/>
    <w:semiHidden/>
    <w:unhideWhenUsed/>
    <w:rsid w:val="002041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1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0D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B0D55"/>
    <w:pPr>
      <w:ind w:left="720"/>
      <w:contextualSpacing/>
    </w:pPr>
    <w:rPr>
      <w:rFonts w:ascii="Times New Roman" w:hAnsi="Times New Roman"/>
      <w:szCs w:val="22"/>
    </w:rPr>
  </w:style>
  <w:style w:type="paragraph" w:styleId="BalloonText">
    <w:name w:val="Balloon Text"/>
    <w:basedOn w:val="Normal"/>
    <w:link w:val="BalloonTextChar"/>
    <w:uiPriority w:val="99"/>
    <w:semiHidden/>
    <w:unhideWhenUsed/>
    <w:rsid w:val="002041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1C9"/>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1674</Words>
  <Characters>9546</Characters>
  <Application>Microsoft Macintosh Word</Application>
  <DocSecurity>0</DocSecurity>
  <Lines>79</Lines>
  <Paragraphs>19</Paragraphs>
  <ScaleCrop>false</ScaleCrop>
  <Company>Purdue University</Company>
  <LinksUpToDate>false</LinksUpToDate>
  <CharactersWithSpaces>11723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Morgan</dc:creator>
  <cp:keywords/>
  <cp:lastModifiedBy>Susan Morgan</cp:lastModifiedBy>
  <cp:revision>2</cp:revision>
  <dcterms:created xsi:type="dcterms:W3CDTF">2013-09-20T17:19:00Z</dcterms:created>
  <dcterms:modified xsi:type="dcterms:W3CDTF">2013-09-20T17:19:00Z</dcterms:modified>
</cp:coreProperties>
</file>